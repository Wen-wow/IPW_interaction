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5EABC" w14:textId="79A481C2" w:rsidR="00D86A4A" w:rsidRPr="00D86A4A" w:rsidRDefault="00D86A4A" w:rsidP="00D86A4A">
      <w:pPr>
        <w:jc w:val="center"/>
        <w:rPr>
          <w:b/>
          <w:bCs/>
          <w:sz w:val="36"/>
          <w:szCs w:val="36"/>
        </w:rPr>
      </w:pPr>
      <w:r w:rsidRPr="00D86A4A">
        <w:rPr>
          <w:b/>
          <w:bCs/>
          <w:sz w:val="36"/>
          <w:szCs w:val="36"/>
        </w:rPr>
        <w:t>Supplementary 2 for real-data application</w:t>
      </w:r>
    </w:p>
    <w:p w14:paraId="7EEEFBC6" w14:textId="581586AD" w:rsidR="00727853" w:rsidRDefault="00DF3510" w:rsidP="00D86A4A">
      <w:pPr>
        <w:pStyle w:val="Heading1"/>
      </w:pPr>
      <w:r>
        <w:t>Descriptive statistics for</w:t>
      </w:r>
      <w:r w:rsidR="3F2EF82E">
        <w:t xml:space="preserve"> </w:t>
      </w:r>
      <w:r>
        <w:t>variables used</w:t>
      </w:r>
    </w:p>
    <w:tbl>
      <w:tblPr>
        <w:tblW w:w="0" w:type="auto"/>
        <w:tblLayout w:type="fixed"/>
        <w:tblLook w:val="06A0" w:firstRow="1" w:lastRow="0" w:firstColumn="1" w:lastColumn="0" w:noHBand="1" w:noVBand="1"/>
      </w:tblPr>
      <w:tblGrid>
        <w:gridCol w:w="4318"/>
        <w:gridCol w:w="2076"/>
        <w:gridCol w:w="2076"/>
      </w:tblGrid>
      <w:tr w:rsidR="2D6DF77C" w14:paraId="1966FC4C"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48B294" w14:textId="7BD9EB16" w:rsidR="2D6DF77C" w:rsidRDefault="2D6DF77C" w:rsidP="2D6DF77C">
            <w:pPr>
              <w:spacing w:after="0"/>
              <w:rPr>
                <w:rFonts w:ascii="Calibri" w:eastAsia="Calibri" w:hAnsi="Calibri" w:cs="Calibri"/>
              </w:rPr>
            </w:pPr>
          </w:p>
        </w:tc>
        <w:tc>
          <w:tcPr>
            <w:tcW w:w="4152" w:type="dxa"/>
            <w:gridSpan w:val="2"/>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C8E9BF" w14:textId="10FAA9FC" w:rsidR="2D6DF77C" w:rsidRDefault="2D6DF77C" w:rsidP="2D6DF77C">
            <w:pPr>
              <w:spacing w:after="0"/>
              <w:jc w:val="center"/>
            </w:pPr>
            <w:r w:rsidRPr="2D6DF77C">
              <w:rPr>
                <w:rFonts w:ascii="Calibri" w:eastAsia="Calibri" w:hAnsi="Calibri" w:cs="Calibri"/>
                <w:color w:val="000000" w:themeColor="text1"/>
              </w:rPr>
              <w:t xml:space="preserve">Mean (SD)/ Frequency (%) </w:t>
            </w:r>
          </w:p>
        </w:tc>
      </w:tr>
      <w:tr w:rsidR="2D6DF77C" w14:paraId="52D4DBBE" w14:textId="77777777" w:rsidTr="0DAE4DC4">
        <w:trPr>
          <w:trHeight w:val="870"/>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935B8A0" w14:textId="59B984A5" w:rsidR="2D6DF77C" w:rsidRDefault="2D6DF77C" w:rsidP="2D6DF77C">
            <w:pPr>
              <w:spacing w:after="0"/>
            </w:pPr>
            <w:r w:rsidRPr="5EBFDB49">
              <w:rPr>
                <w:rFonts w:ascii="Calibri" w:eastAsia="Calibri" w:hAnsi="Calibri" w:cs="Calibri"/>
              </w:rPr>
              <w:t>Variables</w:t>
            </w:r>
            <w:r w:rsidR="422E16F2" w:rsidRPr="5EBFDB49">
              <w:rPr>
                <w:rFonts w:ascii="Calibri" w:eastAsia="Calibri" w:hAnsi="Calibri" w:cs="Calibri"/>
              </w:rPr>
              <w:t xml:space="preserve"> (number observed with %)</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1B0410D" w14:textId="3F9BC908" w:rsidR="2D6DF77C" w:rsidRDefault="2D6DF77C" w:rsidP="2D6DF77C">
            <w:pPr>
              <w:spacing w:after="0"/>
              <w:jc w:val="center"/>
            </w:pPr>
            <w:r w:rsidRPr="2D6DF77C">
              <w:rPr>
                <w:rFonts w:ascii="Calibri" w:eastAsia="Calibri" w:hAnsi="Calibri" w:cs="Calibri"/>
              </w:rPr>
              <w:t>Full-data sample (n=32,117)</w:t>
            </w:r>
          </w:p>
        </w:tc>
        <w:tc>
          <w:tcPr>
            <w:tcW w:w="2076"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7EAA76B5" w14:textId="708A96B0" w:rsidR="2D6DF77C" w:rsidRDefault="2D6DF77C" w:rsidP="2D6DF77C">
            <w:pPr>
              <w:spacing w:after="0"/>
              <w:jc w:val="center"/>
            </w:pPr>
            <w:r w:rsidRPr="2D6DF77C">
              <w:rPr>
                <w:rFonts w:ascii="Calibri" w:eastAsia="Calibri" w:hAnsi="Calibri" w:cs="Calibri"/>
              </w:rPr>
              <w:t>Complete cases (n=9,654)</w:t>
            </w:r>
          </w:p>
        </w:tc>
      </w:tr>
      <w:tr w:rsidR="2D6DF77C" w14:paraId="253781D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308DD5" w14:textId="40BAAEA2" w:rsidR="2D6DF77C" w:rsidRDefault="2D6DF77C" w:rsidP="2D6DF77C">
            <w:pPr>
              <w:spacing w:after="0"/>
            </w:pPr>
            <w:r w:rsidRPr="5EBFDB49">
              <w:rPr>
                <w:rFonts w:ascii="Calibri" w:eastAsia="Calibri" w:hAnsi="Calibri" w:cs="Calibri"/>
              </w:rPr>
              <w:t xml:space="preserve">Sleep duration </w:t>
            </w:r>
            <w:r w:rsidRPr="5EBFDB49">
              <w:rPr>
                <w:rFonts w:ascii="Calibri" w:eastAsia="Calibri" w:hAnsi="Calibri" w:cs="Calibri"/>
                <w:b/>
                <w:bCs/>
                <w:color w:val="FF0000"/>
              </w:rPr>
              <w:t>(n=10,682</w:t>
            </w:r>
            <w:r w:rsidR="7339CE22" w:rsidRPr="5EBFDB49">
              <w:rPr>
                <w:rFonts w:ascii="Calibri" w:eastAsia="Calibri" w:hAnsi="Calibri" w:cs="Calibri"/>
                <w:b/>
                <w:bCs/>
                <w:color w:val="FF0000"/>
              </w:rPr>
              <w:t>; 33%</w:t>
            </w:r>
            <w:r w:rsidRPr="5EBFDB49">
              <w:rPr>
                <w:rFonts w:ascii="Calibri" w:eastAsia="Calibri" w:hAnsi="Calibri" w:cs="Calibri"/>
                <w:b/>
                <w:bCs/>
                <w:color w:val="FF0000"/>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09AA934" w14:textId="44ECC352" w:rsidR="2D6DF77C" w:rsidRDefault="2D6DF77C" w:rsidP="15765F99">
            <w:pPr>
              <w:spacing w:after="0"/>
              <w:jc w:val="center"/>
              <w:rPr>
                <w:rFonts w:ascii="Calibri" w:eastAsia="Calibri" w:hAnsi="Calibri" w:cs="Calibri"/>
              </w:rPr>
            </w:pPr>
            <w:r w:rsidRPr="15765F99">
              <w:rPr>
                <w:rFonts w:ascii="Calibri" w:eastAsia="Calibri" w:hAnsi="Calibri" w:cs="Calibri"/>
              </w:rPr>
              <w:t>404 (7</w:t>
            </w:r>
            <w:r w:rsidR="0005066D">
              <w:rPr>
                <w:rFonts w:ascii="Calibri" w:eastAsia="Calibri" w:hAnsi="Calibri" w:cs="Calibri"/>
              </w:rPr>
              <w:t>8</w:t>
            </w:r>
            <w:r w:rsidRPr="15765F99">
              <w:rPr>
                <w:rFonts w:ascii="Calibri" w:eastAsia="Calibri" w:hAnsi="Calibri" w:cs="Calibri"/>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4E7CD6" w14:textId="1551E44B" w:rsidR="2D6DF77C" w:rsidRDefault="2D6DF77C" w:rsidP="15765F99">
            <w:pPr>
              <w:spacing w:after="0"/>
              <w:jc w:val="center"/>
              <w:rPr>
                <w:rFonts w:ascii="Calibri" w:eastAsia="Calibri" w:hAnsi="Calibri" w:cs="Calibri"/>
              </w:rPr>
            </w:pPr>
            <w:r w:rsidRPr="15765F99">
              <w:rPr>
                <w:rFonts w:ascii="Calibri" w:eastAsia="Calibri" w:hAnsi="Calibri" w:cs="Calibri"/>
              </w:rPr>
              <w:t>40</w:t>
            </w:r>
            <w:r w:rsidR="0005066D">
              <w:rPr>
                <w:rFonts w:ascii="Calibri" w:eastAsia="Calibri" w:hAnsi="Calibri" w:cs="Calibri"/>
              </w:rPr>
              <w:t>5</w:t>
            </w:r>
            <w:r w:rsidRPr="15765F99">
              <w:rPr>
                <w:rFonts w:ascii="Calibri" w:eastAsia="Calibri" w:hAnsi="Calibri" w:cs="Calibri"/>
              </w:rPr>
              <w:t xml:space="preserve"> (7</w:t>
            </w:r>
            <w:r w:rsidR="0005066D">
              <w:rPr>
                <w:rFonts w:ascii="Calibri" w:eastAsia="Calibri" w:hAnsi="Calibri" w:cs="Calibri"/>
              </w:rPr>
              <w:t>6</w:t>
            </w:r>
            <w:r w:rsidRPr="15765F99">
              <w:rPr>
                <w:rFonts w:ascii="Calibri" w:eastAsia="Calibri" w:hAnsi="Calibri" w:cs="Calibri"/>
              </w:rPr>
              <w:t>)</w:t>
            </w:r>
          </w:p>
        </w:tc>
      </w:tr>
      <w:tr w:rsidR="2D6DF77C" w14:paraId="050721E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E17F63" w14:textId="4CD60A1C" w:rsidR="2D6DF77C" w:rsidRDefault="0005066D" w:rsidP="0DAE4DC4">
            <w:pPr>
              <w:spacing w:after="0"/>
              <w:rPr>
                <w:rFonts w:ascii="Calibri" w:eastAsia="Calibri" w:hAnsi="Calibri" w:cs="Calibri"/>
              </w:rPr>
            </w:pPr>
            <w:r>
              <w:rPr>
                <w:rFonts w:ascii="Calibri" w:eastAsia="Calibri" w:hAnsi="Calibri" w:cs="Calibri"/>
              </w:rPr>
              <w:t>Household participation weight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5988C91" w14:textId="4B688455" w:rsidR="2D6DF77C" w:rsidRDefault="2D6DF77C" w:rsidP="2D6DF77C">
            <w:pPr>
              <w:spacing w:after="0"/>
              <w:jc w:val="center"/>
            </w:pPr>
            <w:r w:rsidRPr="2D6DF77C">
              <w:rPr>
                <w:rFonts w:ascii="Calibri" w:eastAsia="Calibri" w:hAnsi="Calibri" w:cs="Calibri"/>
                <w:b/>
                <w:bCs/>
              </w:rPr>
              <w:t>0.797 (0.451)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5801DB" w14:textId="23DCDB80" w:rsidR="2D6DF77C" w:rsidRDefault="2D6DF77C" w:rsidP="2D6DF77C">
            <w:pPr>
              <w:spacing w:after="0"/>
              <w:jc w:val="center"/>
            </w:pPr>
            <w:r w:rsidRPr="2D6DF77C">
              <w:rPr>
                <w:rFonts w:ascii="Calibri" w:eastAsia="Calibri" w:hAnsi="Calibri" w:cs="Calibri"/>
                <w:b/>
                <w:bCs/>
              </w:rPr>
              <w:t>0.879 (0.421)</w:t>
            </w:r>
          </w:p>
        </w:tc>
      </w:tr>
      <w:tr w:rsidR="2D6DF77C" w14:paraId="586B7FF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C612D5F" w14:textId="4A4EBB1F" w:rsidR="2D6DF77C" w:rsidRDefault="0005066D" w:rsidP="2D6DF77C">
            <w:pPr>
              <w:spacing w:after="0"/>
            </w:pPr>
            <w:r>
              <w:rPr>
                <w:rFonts w:ascii="Calibri" w:eastAsia="Calibri" w:hAnsi="Calibri" w:cs="Calibri"/>
              </w:rPr>
              <w:t>Individual participation weight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3A2C4E5" w14:textId="70E9DD32" w:rsidR="2D6DF77C" w:rsidRDefault="2D6DF77C" w:rsidP="2D6DF77C">
            <w:pPr>
              <w:spacing w:after="0"/>
              <w:jc w:val="center"/>
            </w:pPr>
            <w:r w:rsidRPr="2D6DF77C">
              <w:rPr>
                <w:rFonts w:ascii="Calibri" w:eastAsia="Calibri" w:hAnsi="Calibri" w:cs="Calibri"/>
              </w:rPr>
              <w:t>1.265 (0.342)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523F17D" w14:textId="3FC81DCD" w:rsidR="2D6DF77C" w:rsidRDefault="2D6DF77C" w:rsidP="2D6DF77C">
            <w:pPr>
              <w:spacing w:after="0"/>
              <w:jc w:val="center"/>
            </w:pPr>
            <w:r w:rsidRPr="2D6DF77C">
              <w:rPr>
                <w:rFonts w:ascii="Calibri" w:eastAsia="Calibri" w:hAnsi="Calibri" w:cs="Calibri"/>
              </w:rPr>
              <w:t>1.234 (0.268)</w:t>
            </w:r>
          </w:p>
        </w:tc>
      </w:tr>
      <w:tr w:rsidR="2D6DF77C" w14:paraId="04959DB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FD6BA53" w14:textId="7F994BE6" w:rsidR="2D6DF77C" w:rsidRDefault="2D6DF77C" w:rsidP="00ED3938">
            <w:pPr>
              <w:spacing w:after="0"/>
            </w:pPr>
            <w:r w:rsidRPr="5EBFDB49">
              <w:rPr>
                <w:rFonts w:ascii="Calibri" w:eastAsia="Calibri" w:hAnsi="Calibri" w:cs="Calibri"/>
              </w:rPr>
              <w:t>Unemployment status</w:t>
            </w:r>
            <w:r w:rsidR="2101FB84" w:rsidRPr="5EBFDB49">
              <w:rPr>
                <w:rFonts w:ascii="Calibri" w:eastAsia="Calibri" w:hAnsi="Calibri" w:cs="Calibri"/>
              </w:rPr>
              <w:t xml:space="preserve"> </w:t>
            </w:r>
            <w:r w:rsidR="2101FB84" w:rsidRPr="00ED3938">
              <w:rPr>
                <w:rFonts w:ascii="Calibri" w:eastAsia="Calibri" w:hAnsi="Calibri" w:cs="Calibri"/>
                <w:b/>
                <w:bCs/>
                <w:color w:val="FF0000"/>
              </w:rPr>
              <w:t>(</w:t>
            </w:r>
            <w:r w:rsidR="2101FB84" w:rsidRPr="5EBFDB49">
              <w:rPr>
                <w:rFonts w:ascii="Calibri" w:eastAsia="Calibri" w:hAnsi="Calibri" w:cs="Calibri"/>
                <w:b/>
                <w:bCs/>
                <w:color w:val="FF0000"/>
              </w:rPr>
              <w:t>n=12,399; 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6C39F45" w14:textId="18D3807E" w:rsidR="2D6DF77C" w:rsidRDefault="2D6DF77C" w:rsidP="5EBFDB49">
            <w:pPr>
              <w:spacing w:after="0"/>
              <w:jc w:val="center"/>
              <w:rPr>
                <w:rFonts w:ascii="Calibri" w:eastAsia="Calibri" w:hAnsi="Calibri" w:cs="Calibri"/>
                <w:b/>
                <w:bCs/>
                <w:color w:val="FF0000"/>
              </w:rP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95FE1DC" w14:textId="50AFD94B" w:rsidR="2D6DF77C" w:rsidRDefault="2D6DF77C" w:rsidP="2D6DF77C">
            <w:pPr>
              <w:spacing w:after="0"/>
              <w:jc w:val="center"/>
            </w:pPr>
            <w:r w:rsidRPr="2D6DF77C">
              <w:rPr>
                <w:rFonts w:ascii="Calibri" w:eastAsia="Calibri" w:hAnsi="Calibri" w:cs="Calibri"/>
              </w:rPr>
              <w:t xml:space="preserve"> </w:t>
            </w:r>
          </w:p>
        </w:tc>
      </w:tr>
      <w:tr w:rsidR="2D6DF77C" w14:paraId="5244321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700B3C4" w14:textId="043456F1" w:rsidR="2D6DF77C" w:rsidRDefault="2D6DF77C" w:rsidP="2D6DF77C">
            <w:pPr>
              <w:spacing w:after="0"/>
            </w:pPr>
            <w:r w:rsidRPr="2D6DF77C">
              <w:rPr>
                <w:rFonts w:ascii="Calibri" w:eastAsia="Calibri" w:hAnsi="Calibri" w:cs="Calibri"/>
              </w:rPr>
              <w:t xml:space="preserve">  Employed</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8AC974" w14:textId="5FEF1F9F" w:rsidR="2D6DF77C" w:rsidRDefault="2D6DF77C" w:rsidP="2D6DF77C">
            <w:pPr>
              <w:spacing w:after="0"/>
              <w:jc w:val="center"/>
            </w:pPr>
            <w:r w:rsidRPr="2D6DF77C">
              <w:rPr>
                <w:rFonts w:ascii="Calibri" w:eastAsia="Calibri" w:hAnsi="Calibri" w:cs="Calibri"/>
              </w:rPr>
              <w:t>11,260 (90.8%)</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626D076" w14:textId="3E3A456A" w:rsidR="2D6DF77C" w:rsidRDefault="2D6DF77C" w:rsidP="2D6DF77C">
            <w:pPr>
              <w:spacing w:after="0"/>
              <w:jc w:val="center"/>
            </w:pPr>
            <w:r w:rsidRPr="2D6DF77C">
              <w:rPr>
                <w:rFonts w:ascii="Calibri" w:eastAsia="Calibri" w:hAnsi="Calibri" w:cs="Calibri"/>
              </w:rPr>
              <w:t>8,862 (91.8%)</w:t>
            </w:r>
          </w:p>
        </w:tc>
      </w:tr>
      <w:tr w:rsidR="2D6DF77C" w14:paraId="57AA4503"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4EE345" w14:textId="57BF7BA9" w:rsidR="2D6DF77C" w:rsidRDefault="2D6DF77C" w:rsidP="2D6DF77C">
            <w:pPr>
              <w:spacing w:after="0"/>
            </w:pPr>
            <w:r w:rsidRPr="2D6DF77C">
              <w:rPr>
                <w:rFonts w:ascii="Calibri" w:eastAsia="Calibri" w:hAnsi="Calibri" w:cs="Calibri"/>
              </w:rPr>
              <w:t xml:space="preserve">  Umemployed</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A38A0D" w14:textId="4DDF0FD9" w:rsidR="2D6DF77C" w:rsidRDefault="2D6DF77C" w:rsidP="2D6DF77C">
            <w:pPr>
              <w:spacing w:after="0"/>
              <w:jc w:val="center"/>
            </w:pPr>
            <w:r w:rsidRPr="2D6DF77C">
              <w:rPr>
                <w:rFonts w:ascii="Calibri" w:eastAsia="Calibri" w:hAnsi="Calibri" w:cs="Calibri"/>
              </w:rPr>
              <w:t>1,139 (9.2%)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AB8B313" w14:textId="5B6F217C" w:rsidR="2D6DF77C" w:rsidRDefault="2D6DF77C" w:rsidP="2D6DF77C">
            <w:pPr>
              <w:spacing w:after="0"/>
              <w:jc w:val="center"/>
            </w:pPr>
            <w:r w:rsidRPr="2D6DF77C">
              <w:rPr>
                <w:rFonts w:ascii="Calibri" w:eastAsia="Calibri" w:hAnsi="Calibri" w:cs="Calibri"/>
              </w:rPr>
              <w:t>792 (8.2%)</w:t>
            </w:r>
          </w:p>
        </w:tc>
      </w:tr>
      <w:tr w:rsidR="2D6DF77C" w14:paraId="79021DF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BBD61B" w14:textId="6F4000DD" w:rsidR="2D6DF77C" w:rsidRDefault="2D6DF77C" w:rsidP="2D6DF77C">
            <w:pPr>
              <w:spacing w:after="0"/>
            </w:pPr>
            <w:r w:rsidRPr="2D6DF77C">
              <w:rPr>
                <w:rFonts w:ascii="Calibri" w:eastAsia="Calibri" w:hAnsi="Calibri" w:cs="Calibri"/>
              </w:rPr>
              <w:t>Age group</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9C1E6F" w14:textId="1551987B" w:rsidR="2D6DF77C" w:rsidRDefault="2D6DF77C" w:rsidP="2D6DF77C">
            <w:pPr>
              <w:spacing w:after="0"/>
              <w:jc w:val="center"/>
            </w:pPr>
            <w:r w:rsidRPr="2D6DF77C">
              <w:rPr>
                <w:rFonts w:ascii="Calibri" w:eastAsia="Calibri" w:hAnsi="Calibri" w:cs="Calibri"/>
              </w:rPr>
              <w:t>n=32,117</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24B2D41" w14:textId="68092CE6" w:rsidR="2D6DF77C" w:rsidRDefault="2D6DF77C" w:rsidP="2D6DF77C">
            <w:pPr>
              <w:spacing w:after="0"/>
              <w:jc w:val="center"/>
            </w:pPr>
            <w:r w:rsidRPr="2D6DF77C">
              <w:rPr>
                <w:rFonts w:ascii="Calibri" w:eastAsia="Calibri" w:hAnsi="Calibri" w:cs="Calibri"/>
              </w:rPr>
              <w:t xml:space="preserve"> </w:t>
            </w:r>
          </w:p>
        </w:tc>
      </w:tr>
      <w:tr w:rsidR="2D6DF77C" w14:paraId="6AC4498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30796" w14:textId="13F6A49F" w:rsidR="2D6DF77C" w:rsidRDefault="2D6DF77C" w:rsidP="2D6DF77C">
            <w:pPr>
              <w:spacing w:after="0"/>
            </w:pPr>
            <w:r w:rsidRPr="2D6DF77C">
              <w:rPr>
                <w:rFonts w:ascii="Calibri" w:eastAsia="Calibri" w:hAnsi="Calibri" w:cs="Calibri"/>
              </w:rPr>
              <w:t xml:space="preserve">  24-29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F17E95" w14:textId="0EE854B4" w:rsidR="2D6DF77C" w:rsidRDefault="2D6DF77C" w:rsidP="2D6DF77C">
            <w:pPr>
              <w:spacing w:after="0"/>
              <w:jc w:val="center"/>
            </w:pPr>
            <w:r w:rsidRPr="2D6DF77C">
              <w:rPr>
                <w:rFonts w:ascii="Calibri" w:eastAsia="Calibri" w:hAnsi="Calibri" w:cs="Calibri"/>
              </w:rPr>
              <w:t>4,814 (15.0%)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AD717AD" w14:textId="29060489" w:rsidR="2D6DF77C" w:rsidRDefault="2D6DF77C" w:rsidP="2D6DF77C">
            <w:pPr>
              <w:spacing w:after="0"/>
              <w:jc w:val="center"/>
            </w:pPr>
            <w:r w:rsidRPr="2D6DF77C">
              <w:rPr>
                <w:rFonts w:ascii="Calibri" w:eastAsia="Calibri" w:hAnsi="Calibri" w:cs="Calibri"/>
              </w:rPr>
              <w:t>900 (9.3%)</w:t>
            </w:r>
          </w:p>
        </w:tc>
      </w:tr>
      <w:tr w:rsidR="2D6DF77C" w14:paraId="426878A3"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F0045A5" w14:textId="79FCA5B1" w:rsidR="2D6DF77C" w:rsidRDefault="2D6DF77C" w:rsidP="2D6DF77C">
            <w:pPr>
              <w:spacing w:after="0"/>
            </w:pPr>
            <w:r w:rsidRPr="2D6DF77C">
              <w:rPr>
                <w:rFonts w:ascii="Calibri" w:eastAsia="Calibri" w:hAnsi="Calibri" w:cs="Calibri"/>
              </w:rPr>
              <w:t xml:space="preserve">  30-39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0BAA1D" w14:textId="0A0C2289" w:rsidR="2D6DF77C" w:rsidRDefault="2D6DF77C" w:rsidP="2D6DF77C">
            <w:pPr>
              <w:spacing w:after="0"/>
              <w:jc w:val="center"/>
            </w:pPr>
            <w:r w:rsidRPr="2D6DF77C">
              <w:rPr>
                <w:rFonts w:ascii="Calibri" w:eastAsia="Calibri" w:hAnsi="Calibri" w:cs="Calibri"/>
              </w:rPr>
              <w:t>8,507 (26.5%)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D7B1612" w14:textId="0E9DFA87" w:rsidR="2D6DF77C" w:rsidRDefault="2D6DF77C" w:rsidP="2D6DF77C">
            <w:pPr>
              <w:spacing w:after="0"/>
              <w:jc w:val="center"/>
            </w:pPr>
            <w:r w:rsidRPr="2D6DF77C">
              <w:rPr>
                <w:rFonts w:ascii="Calibri" w:eastAsia="Calibri" w:hAnsi="Calibri" w:cs="Calibri"/>
              </w:rPr>
              <w:t>2,166 (22.4%)</w:t>
            </w:r>
          </w:p>
        </w:tc>
      </w:tr>
      <w:tr w:rsidR="2D6DF77C" w14:paraId="3CABF228"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FE9CDF2" w14:textId="3FDD19B3" w:rsidR="2D6DF77C" w:rsidRDefault="2D6DF77C" w:rsidP="2D6DF77C">
            <w:pPr>
              <w:spacing w:after="0"/>
            </w:pPr>
            <w:r w:rsidRPr="2D6DF77C">
              <w:rPr>
                <w:rFonts w:ascii="Calibri" w:eastAsia="Calibri" w:hAnsi="Calibri" w:cs="Calibri"/>
              </w:rPr>
              <w:t xml:space="preserve">  40-49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EC2BB4" w14:textId="75AA86F8" w:rsidR="2D6DF77C" w:rsidRDefault="2D6DF77C" w:rsidP="2D6DF77C">
            <w:pPr>
              <w:spacing w:after="0"/>
              <w:jc w:val="center"/>
            </w:pPr>
            <w:r w:rsidRPr="2D6DF77C">
              <w:rPr>
                <w:rFonts w:ascii="Calibri" w:eastAsia="Calibri" w:hAnsi="Calibri" w:cs="Calibri"/>
              </w:rPr>
              <w:t>9,641 (30.0%)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B2C237" w14:textId="4D38BEFF" w:rsidR="2D6DF77C" w:rsidRDefault="2D6DF77C" w:rsidP="2D6DF77C">
            <w:pPr>
              <w:spacing w:after="0"/>
              <w:jc w:val="center"/>
            </w:pPr>
            <w:r w:rsidRPr="2D6DF77C">
              <w:rPr>
                <w:rFonts w:ascii="Calibri" w:eastAsia="Calibri" w:hAnsi="Calibri" w:cs="Calibri"/>
              </w:rPr>
              <w:t>3,158 (32.7%)</w:t>
            </w:r>
          </w:p>
        </w:tc>
      </w:tr>
      <w:tr w:rsidR="2D6DF77C" w14:paraId="2D8FE0A7"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DD89A90" w14:textId="661C961E" w:rsidR="2D6DF77C" w:rsidRDefault="2D6DF77C" w:rsidP="2D6DF77C">
            <w:pPr>
              <w:spacing w:after="0"/>
            </w:pPr>
            <w:r w:rsidRPr="2D6DF77C">
              <w:rPr>
                <w:rFonts w:ascii="Calibri" w:eastAsia="Calibri" w:hAnsi="Calibri" w:cs="Calibri"/>
              </w:rPr>
              <w:t xml:space="preserve">  50-59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50322DC" w14:textId="59E8373B" w:rsidR="2D6DF77C" w:rsidRDefault="2D6DF77C" w:rsidP="2D6DF77C">
            <w:pPr>
              <w:spacing w:after="0"/>
              <w:jc w:val="center"/>
            </w:pPr>
            <w:r w:rsidRPr="2D6DF77C">
              <w:rPr>
                <w:rFonts w:ascii="Calibri" w:eastAsia="Calibri" w:hAnsi="Calibri" w:cs="Calibri"/>
              </w:rPr>
              <w:t>9,155 (28.5%)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15E763B" w14:textId="741BEB87" w:rsidR="2D6DF77C" w:rsidRDefault="2D6DF77C" w:rsidP="2D6DF77C">
            <w:pPr>
              <w:spacing w:after="0"/>
              <w:jc w:val="center"/>
            </w:pPr>
            <w:r w:rsidRPr="2D6DF77C">
              <w:rPr>
                <w:rFonts w:ascii="Calibri" w:eastAsia="Calibri" w:hAnsi="Calibri" w:cs="Calibri"/>
              </w:rPr>
              <w:t>3,430 (35.5%)</w:t>
            </w:r>
          </w:p>
        </w:tc>
      </w:tr>
      <w:tr w:rsidR="2D6DF77C" w14:paraId="6C9381FB"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42D1043" w14:textId="30488B10" w:rsidR="2D6DF77C" w:rsidRDefault="2D6DF77C" w:rsidP="2D6DF77C">
            <w:pPr>
              <w:spacing w:after="0"/>
            </w:pPr>
            <w:r w:rsidRPr="2D6DF77C">
              <w:rPr>
                <w:rFonts w:ascii="Calibri" w:eastAsia="Calibri" w:hAnsi="Calibri" w:cs="Calibri"/>
              </w:rPr>
              <w:t>Marital status</w:t>
            </w:r>
            <w:r w:rsidR="00ED3938">
              <w:rPr>
                <w:rFonts w:ascii="Calibri" w:eastAsia="Calibri" w:hAnsi="Calibri" w:cs="Calibri"/>
              </w:rPr>
              <w:t xml:space="preserve"> </w:t>
            </w:r>
            <w:r w:rsidR="00ED3938" w:rsidRPr="00ED3938">
              <w:rPr>
                <w:rFonts w:ascii="Calibri" w:eastAsia="Calibri" w:hAnsi="Calibri" w:cs="Calibri"/>
                <w:b/>
                <w:bCs/>
                <w:color w:val="FF0000"/>
              </w:rPr>
              <w:t>(</w:t>
            </w:r>
            <w:r w:rsidR="00ED3938" w:rsidRPr="5EBFDB49">
              <w:rPr>
                <w:rFonts w:ascii="Calibri" w:eastAsia="Calibri" w:hAnsi="Calibri" w:cs="Calibri"/>
                <w:b/>
                <w:bCs/>
                <w:color w:val="FF0000"/>
              </w:rPr>
              <w:t>n=14,623; 46%</w:t>
            </w:r>
            <w:r w:rsidR="00ED3938">
              <w:rPr>
                <w:rFonts w:ascii="Calibri" w:eastAsia="Calibri" w:hAnsi="Calibri" w:cs="Calibri"/>
                <w:b/>
                <w:bCs/>
                <w:color w:val="FF0000"/>
              </w:rPr>
              <w: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B8A1446" w14:textId="2B07237A"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433CAB" w14:textId="6C5FBBFD" w:rsidR="2D6DF77C" w:rsidRDefault="2D6DF77C" w:rsidP="2D6DF77C">
            <w:pPr>
              <w:spacing w:after="0"/>
              <w:jc w:val="center"/>
            </w:pPr>
            <w:r w:rsidRPr="2D6DF77C">
              <w:rPr>
                <w:rFonts w:ascii="Calibri" w:eastAsia="Calibri" w:hAnsi="Calibri" w:cs="Calibri"/>
              </w:rPr>
              <w:t xml:space="preserve"> </w:t>
            </w:r>
          </w:p>
        </w:tc>
      </w:tr>
      <w:tr w:rsidR="2D6DF77C" w14:paraId="73768D6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301E465" w14:textId="5FA132B3" w:rsidR="2D6DF77C" w:rsidRDefault="2D6DF77C" w:rsidP="2D6DF77C">
            <w:pPr>
              <w:spacing w:after="0"/>
            </w:pPr>
            <w:r w:rsidRPr="2D6DF77C">
              <w:rPr>
                <w:rFonts w:ascii="Calibri" w:eastAsia="Calibri" w:hAnsi="Calibri" w:cs="Calibri"/>
              </w:rPr>
              <w:t xml:space="preserve">  Other</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4A90723" w14:textId="60B092EB" w:rsidR="2D6DF77C" w:rsidRDefault="2D6DF77C" w:rsidP="2D6DF77C">
            <w:pPr>
              <w:spacing w:after="0"/>
              <w:jc w:val="center"/>
            </w:pPr>
            <w:r w:rsidRPr="2D6DF77C">
              <w:rPr>
                <w:rFonts w:ascii="Calibri" w:eastAsia="Calibri" w:hAnsi="Calibri" w:cs="Calibri"/>
              </w:rPr>
              <w:t>4,415 (30.2%)</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152EDF" w14:textId="3C234F93" w:rsidR="2D6DF77C" w:rsidRDefault="2D6DF77C" w:rsidP="2D6DF77C">
            <w:pPr>
              <w:spacing w:after="0"/>
              <w:jc w:val="center"/>
            </w:pPr>
            <w:r w:rsidRPr="2D6DF77C">
              <w:rPr>
                <w:rFonts w:ascii="Calibri" w:eastAsia="Calibri" w:hAnsi="Calibri" w:cs="Calibri"/>
              </w:rPr>
              <w:t>2,694 (27.9%)</w:t>
            </w:r>
          </w:p>
        </w:tc>
      </w:tr>
      <w:tr w:rsidR="2D6DF77C" w14:paraId="6DD5D9E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C0D5202" w14:textId="4F3481E8" w:rsidR="2D6DF77C" w:rsidRDefault="2D6DF77C" w:rsidP="2D6DF77C">
            <w:pPr>
              <w:spacing w:after="0"/>
            </w:pPr>
            <w:r w:rsidRPr="2D6DF77C">
              <w:rPr>
                <w:rFonts w:ascii="Calibri" w:eastAsia="Calibri" w:hAnsi="Calibri" w:cs="Calibri"/>
              </w:rPr>
              <w:t xml:space="preserve">  Married/civil partnership/living as couple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B21AF38" w14:textId="0832ED7A" w:rsidR="2D6DF77C" w:rsidRDefault="2D6DF77C" w:rsidP="2D6DF77C">
            <w:pPr>
              <w:spacing w:after="0"/>
              <w:jc w:val="center"/>
            </w:pPr>
            <w:r w:rsidRPr="2D6DF77C">
              <w:rPr>
                <w:rFonts w:ascii="Calibri" w:eastAsia="Calibri" w:hAnsi="Calibri" w:cs="Calibri"/>
              </w:rPr>
              <w:t>10,208 (69.8%)</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1F384E7" w14:textId="748837DF" w:rsidR="2D6DF77C" w:rsidRDefault="2D6DF77C" w:rsidP="2D6DF77C">
            <w:pPr>
              <w:spacing w:after="0"/>
              <w:jc w:val="center"/>
            </w:pPr>
            <w:r w:rsidRPr="2D6DF77C">
              <w:rPr>
                <w:rFonts w:ascii="Calibri" w:eastAsia="Calibri" w:hAnsi="Calibri" w:cs="Calibri"/>
              </w:rPr>
              <w:t>6,960 (72.1%)</w:t>
            </w:r>
          </w:p>
        </w:tc>
      </w:tr>
      <w:tr w:rsidR="2D6DF77C" w14:paraId="34946455"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E1D50EC" w14:textId="5AE4541B" w:rsidR="2D6DF77C" w:rsidRDefault="2D6DF77C" w:rsidP="2D6DF77C">
            <w:pPr>
              <w:spacing w:after="0"/>
            </w:pPr>
            <w:r w:rsidRPr="2D6DF77C">
              <w:rPr>
                <w:rFonts w:ascii="Calibri" w:eastAsia="Calibri" w:hAnsi="Calibri" w:cs="Calibri"/>
              </w:rPr>
              <w:t>Educational level</w:t>
            </w:r>
            <w:r w:rsidR="00ED3938">
              <w:rPr>
                <w:rFonts w:ascii="Calibri" w:eastAsia="Calibri" w:hAnsi="Calibri" w:cs="Calibri"/>
              </w:rPr>
              <w:t xml:space="preserve"> </w:t>
            </w:r>
            <w:r w:rsidR="00ED3938" w:rsidRPr="00094F31">
              <w:rPr>
                <w:rFonts w:ascii="Calibri" w:eastAsia="Calibri" w:hAnsi="Calibri" w:cs="Calibri"/>
                <w:b/>
                <w:bCs/>
                <w:color w:val="FF0000"/>
              </w:rPr>
              <w:t>(n=20,58</w:t>
            </w:r>
            <w:r w:rsidR="00AD3DB2" w:rsidRPr="00094F31">
              <w:rPr>
                <w:rFonts w:ascii="Calibri" w:eastAsia="Calibri" w:hAnsi="Calibri" w:cs="Calibri"/>
                <w:b/>
                <w:bCs/>
                <w:color w:val="FF0000"/>
              </w:rPr>
              <w:t>; 64%)</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78587B5" w14:textId="6A9563DA"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552AADE" w14:textId="4DCEFC56" w:rsidR="2D6DF77C" w:rsidRDefault="2D6DF77C" w:rsidP="2D6DF77C">
            <w:pPr>
              <w:spacing w:after="0"/>
              <w:jc w:val="center"/>
            </w:pPr>
            <w:r w:rsidRPr="2D6DF77C">
              <w:rPr>
                <w:rFonts w:ascii="Calibri" w:eastAsia="Calibri" w:hAnsi="Calibri" w:cs="Calibri"/>
              </w:rPr>
              <w:t xml:space="preserve"> </w:t>
            </w:r>
          </w:p>
        </w:tc>
      </w:tr>
      <w:tr w:rsidR="2D6DF77C" w14:paraId="2B7F1FE5"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17C1C1" w14:textId="1A847ACA" w:rsidR="2D6DF77C" w:rsidRDefault="2D6DF77C" w:rsidP="2D6DF77C">
            <w:pPr>
              <w:spacing w:after="0"/>
            </w:pPr>
            <w:r w:rsidRPr="2D6DF77C">
              <w:rPr>
                <w:rFonts w:ascii="Calibri" w:eastAsia="Calibri" w:hAnsi="Calibri" w:cs="Calibri"/>
              </w:rPr>
              <w:t xml:space="preserve">  Degree/diploma</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6D33F82" w14:textId="767F0699" w:rsidR="2D6DF77C" w:rsidRDefault="2D6DF77C" w:rsidP="2D6DF77C">
            <w:pPr>
              <w:spacing w:after="0"/>
              <w:jc w:val="center"/>
            </w:pPr>
            <w:r w:rsidRPr="2D6DF77C">
              <w:rPr>
                <w:rFonts w:ascii="Calibri" w:eastAsia="Calibri" w:hAnsi="Calibri" w:cs="Calibri"/>
                <w:b/>
                <w:bCs/>
              </w:rPr>
              <w:t>13,144 (63.9%)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06A4C60" w14:textId="32A64C5C" w:rsidR="2D6DF77C" w:rsidRDefault="2D6DF77C" w:rsidP="2D6DF77C">
            <w:pPr>
              <w:spacing w:after="0"/>
              <w:jc w:val="center"/>
            </w:pPr>
            <w:r w:rsidRPr="2D6DF77C">
              <w:rPr>
                <w:rFonts w:ascii="Calibri" w:eastAsia="Calibri" w:hAnsi="Calibri" w:cs="Calibri"/>
                <w:b/>
                <w:bCs/>
              </w:rPr>
              <w:t>4,917 (50.9%)</w:t>
            </w:r>
          </w:p>
        </w:tc>
      </w:tr>
      <w:tr w:rsidR="2D6DF77C" w14:paraId="1B09750A"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5B9C27" w14:textId="38CD5483" w:rsidR="2D6DF77C" w:rsidRDefault="2D6DF77C" w:rsidP="2D6DF77C">
            <w:pPr>
              <w:spacing w:after="0"/>
            </w:pPr>
            <w:r w:rsidRPr="2D6DF77C">
              <w:rPr>
                <w:rFonts w:ascii="Calibri" w:eastAsia="Calibri" w:hAnsi="Calibri" w:cs="Calibri"/>
              </w:rPr>
              <w:t xml:space="preserve">  A level/equivalent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20C073" w14:textId="08F6A483" w:rsidR="2D6DF77C" w:rsidRDefault="2D6DF77C" w:rsidP="2D6DF77C">
            <w:pPr>
              <w:spacing w:after="0"/>
              <w:jc w:val="center"/>
            </w:pPr>
            <w:r w:rsidRPr="2D6DF77C">
              <w:rPr>
                <w:rFonts w:ascii="Calibri" w:eastAsia="Calibri" w:hAnsi="Calibri" w:cs="Calibri"/>
              </w:rPr>
              <w:t>1,571 (7.6%)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1E2BC38" w14:textId="3C778CF8" w:rsidR="2D6DF77C" w:rsidRDefault="2D6DF77C" w:rsidP="2D6DF77C">
            <w:pPr>
              <w:spacing w:after="0"/>
              <w:jc w:val="center"/>
            </w:pPr>
            <w:r w:rsidRPr="2D6DF77C">
              <w:rPr>
                <w:rFonts w:ascii="Calibri" w:eastAsia="Calibri" w:hAnsi="Calibri" w:cs="Calibri"/>
              </w:rPr>
              <w:t>1,042 (10.8%)</w:t>
            </w:r>
          </w:p>
        </w:tc>
      </w:tr>
      <w:tr w:rsidR="2D6DF77C" w14:paraId="5F1887DF"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23F486" w14:textId="16A93072" w:rsidR="2D6DF77C" w:rsidRDefault="2D6DF77C" w:rsidP="2D6DF77C">
            <w:pPr>
              <w:spacing w:after="0"/>
            </w:pPr>
            <w:r w:rsidRPr="2D6DF77C">
              <w:rPr>
                <w:rFonts w:ascii="Calibri" w:eastAsia="Calibri" w:hAnsi="Calibri" w:cs="Calibri"/>
              </w:rPr>
              <w:t xml:space="preserve">  GCSE/equivalent</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D1E39D" w14:textId="1332CCE1" w:rsidR="2D6DF77C" w:rsidRDefault="2D6DF77C" w:rsidP="2D6DF77C">
            <w:pPr>
              <w:spacing w:after="0"/>
              <w:jc w:val="center"/>
            </w:pPr>
            <w:r w:rsidRPr="2D6DF77C">
              <w:rPr>
                <w:rFonts w:ascii="Calibri" w:eastAsia="Calibri" w:hAnsi="Calibri" w:cs="Calibri"/>
                <w:b/>
                <w:bCs/>
              </w:rPr>
              <w:t>4,249 (20.6%)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9137A52" w14:textId="5650A956" w:rsidR="2D6DF77C" w:rsidRDefault="2D6DF77C" w:rsidP="2D6DF77C">
            <w:pPr>
              <w:spacing w:after="0"/>
              <w:jc w:val="center"/>
            </w:pPr>
            <w:r w:rsidRPr="2D6DF77C">
              <w:rPr>
                <w:rFonts w:ascii="Calibri" w:eastAsia="Calibri" w:hAnsi="Calibri" w:cs="Calibri"/>
                <w:b/>
                <w:bCs/>
              </w:rPr>
              <w:t>2,755 (28.5%)</w:t>
            </w:r>
          </w:p>
        </w:tc>
      </w:tr>
      <w:tr w:rsidR="2D6DF77C" w14:paraId="7F04C67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A01817" w14:textId="21388423" w:rsidR="2D6DF77C" w:rsidRDefault="2D6DF77C" w:rsidP="2D6DF77C">
            <w:pPr>
              <w:spacing w:after="0"/>
            </w:pPr>
            <w:r w:rsidRPr="2D6DF77C">
              <w:rPr>
                <w:rFonts w:ascii="Calibri" w:eastAsia="Calibri" w:hAnsi="Calibri" w:cs="Calibri"/>
              </w:rPr>
              <w:t xml:space="preserve">  None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904E20B" w14:textId="1C7B5630" w:rsidR="2D6DF77C" w:rsidRDefault="2D6DF77C" w:rsidP="2D6DF77C">
            <w:pPr>
              <w:spacing w:after="0"/>
              <w:jc w:val="center"/>
            </w:pPr>
            <w:r w:rsidRPr="2D6DF77C">
              <w:rPr>
                <w:rFonts w:ascii="Calibri" w:eastAsia="Calibri" w:hAnsi="Calibri" w:cs="Calibri"/>
              </w:rPr>
              <w:t>1,617 (7.9%)</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AEAA7E" w14:textId="7C4182FC" w:rsidR="2D6DF77C" w:rsidRDefault="2D6DF77C" w:rsidP="2D6DF77C">
            <w:pPr>
              <w:spacing w:after="0"/>
              <w:jc w:val="center"/>
            </w:pPr>
            <w:r w:rsidRPr="2D6DF77C">
              <w:rPr>
                <w:rFonts w:ascii="Calibri" w:eastAsia="Calibri" w:hAnsi="Calibri" w:cs="Calibri"/>
              </w:rPr>
              <w:t>940 (9.7%)</w:t>
            </w:r>
          </w:p>
        </w:tc>
      </w:tr>
      <w:tr w:rsidR="2D6DF77C" w14:paraId="6075848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785FC24" w14:textId="72B1594C" w:rsidR="2D6DF77C" w:rsidRDefault="2D6DF77C" w:rsidP="2D6DF77C">
            <w:pPr>
              <w:spacing w:after="0"/>
            </w:pPr>
            <w:r w:rsidRPr="2D6DF77C">
              <w:rPr>
                <w:rFonts w:ascii="Calibri" w:eastAsia="Calibri" w:hAnsi="Calibri" w:cs="Calibri"/>
              </w:rPr>
              <w:t>Whether anyone in household born in UK</w:t>
            </w:r>
            <w:r w:rsidR="00094F31">
              <w:rPr>
                <w:rFonts w:ascii="Calibri" w:eastAsia="Calibri" w:hAnsi="Calibri" w:cs="Calibri"/>
              </w:rPr>
              <w:t xml:space="preserve"> (</w:t>
            </w:r>
            <w:r w:rsidR="00094F31" w:rsidRPr="2D6DF77C">
              <w:rPr>
                <w:rFonts w:ascii="Calibri" w:eastAsia="Calibri" w:hAnsi="Calibri" w:cs="Calibri"/>
              </w:rPr>
              <w:t>n=32,116</w:t>
            </w:r>
            <w:r w:rsidR="00094F31">
              <w:rPr>
                <w:rFonts w:ascii="Calibri" w:eastAsia="Calibri" w:hAnsi="Calibri" w:cs="Calibri"/>
              </w:rPr>
              <w:t>;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E768CC" w14:textId="167FDC32"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10E4CA" w14:textId="0FCFE5BC" w:rsidR="2D6DF77C" w:rsidRDefault="2D6DF77C" w:rsidP="2D6DF77C">
            <w:pPr>
              <w:spacing w:after="0"/>
              <w:jc w:val="center"/>
            </w:pPr>
            <w:r w:rsidRPr="2D6DF77C">
              <w:rPr>
                <w:rFonts w:ascii="Calibri" w:eastAsia="Calibri" w:hAnsi="Calibri" w:cs="Calibri"/>
              </w:rPr>
              <w:t xml:space="preserve"> </w:t>
            </w:r>
          </w:p>
        </w:tc>
      </w:tr>
      <w:tr w:rsidR="2D6DF77C" w14:paraId="77FCEBD1"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59D523" w14:textId="71EF8EAF" w:rsidR="2D6DF77C" w:rsidRDefault="2D6DF77C" w:rsidP="2D6DF77C">
            <w:pPr>
              <w:spacing w:after="0"/>
            </w:pPr>
            <w:r w:rsidRPr="2D6DF77C">
              <w:rPr>
                <w:rFonts w:ascii="Calibri" w:eastAsia="Calibri" w:hAnsi="Calibri" w:cs="Calibri"/>
              </w:rPr>
              <w:t xml:space="preserve">  At least one UK born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6F3269" w14:textId="2C39D5D2" w:rsidR="2D6DF77C" w:rsidRDefault="2D6DF77C" w:rsidP="2D6DF77C">
            <w:pPr>
              <w:spacing w:after="0"/>
              <w:jc w:val="center"/>
            </w:pPr>
            <w:r w:rsidRPr="2D6DF77C">
              <w:rPr>
                <w:rFonts w:ascii="Calibri" w:eastAsia="Calibri" w:hAnsi="Calibri" w:cs="Calibri"/>
              </w:rPr>
              <w:t>26,141 (81.4%)</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306EE2C" w14:textId="15D1320E" w:rsidR="2D6DF77C" w:rsidRDefault="2D6DF77C" w:rsidP="2D6DF77C">
            <w:pPr>
              <w:spacing w:after="0"/>
              <w:jc w:val="center"/>
            </w:pPr>
            <w:r w:rsidRPr="2D6DF77C">
              <w:rPr>
                <w:rFonts w:ascii="Calibri" w:eastAsia="Calibri" w:hAnsi="Calibri" w:cs="Calibri"/>
              </w:rPr>
              <w:t>8,573 (88.8%)</w:t>
            </w:r>
          </w:p>
        </w:tc>
      </w:tr>
      <w:tr w:rsidR="2D6DF77C" w14:paraId="2123686E"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C026B7" w14:textId="30F20411" w:rsidR="2D6DF77C" w:rsidRDefault="2D6DF77C" w:rsidP="2D6DF77C">
            <w:pPr>
              <w:spacing w:after="0"/>
            </w:pPr>
            <w:r w:rsidRPr="2D6DF77C">
              <w:rPr>
                <w:rFonts w:ascii="Calibri" w:eastAsia="Calibri" w:hAnsi="Calibri" w:cs="Calibri"/>
              </w:rPr>
              <w:t xml:space="preserve">  All not UK born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245968" w14:textId="6AAAA450" w:rsidR="2D6DF77C" w:rsidRDefault="2D6DF77C" w:rsidP="2D6DF77C">
            <w:pPr>
              <w:spacing w:after="0"/>
              <w:jc w:val="center"/>
            </w:pPr>
            <w:r w:rsidRPr="2D6DF77C">
              <w:rPr>
                <w:rFonts w:ascii="Calibri" w:eastAsia="Calibri" w:hAnsi="Calibri" w:cs="Calibri"/>
              </w:rPr>
              <w:t>5,975 (18.6%)</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A52ABC" w14:textId="12801141" w:rsidR="2D6DF77C" w:rsidRDefault="2D6DF77C" w:rsidP="2D6DF77C">
            <w:pPr>
              <w:spacing w:after="0"/>
              <w:jc w:val="center"/>
            </w:pPr>
            <w:r w:rsidRPr="2D6DF77C">
              <w:rPr>
                <w:rFonts w:ascii="Calibri" w:eastAsia="Calibri" w:hAnsi="Calibri" w:cs="Calibri"/>
              </w:rPr>
              <w:t>1,081 (11.2%)</w:t>
            </w:r>
          </w:p>
        </w:tc>
      </w:tr>
      <w:tr w:rsidR="2D6DF77C" w14:paraId="76DB394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698E8B" w14:textId="4CAF2790" w:rsidR="2D6DF77C" w:rsidRDefault="2D6DF77C" w:rsidP="2D6DF77C">
            <w:pPr>
              <w:spacing w:after="0"/>
            </w:pPr>
            <w:r w:rsidRPr="2D6DF77C">
              <w:rPr>
                <w:rFonts w:ascii="Calibri" w:eastAsia="Calibri" w:hAnsi="Calibri" w:cs="Calibri"/>
              </w:rPr>
              <w:t>Ethnic group</w:t>
            </w:r>
            <w:r w:rsidR="00094F31">
              <w:rPr>
                <w:rFonts w:ascii="Calibri" w:eastAsia="Calibri" w:hAnsi="Calibri" w:cs="Calibri"/>
              </w:rPr>
              <w:t xml:space="preserve"> (</w:t>
            </w:r>
            <w:r w:rsidR="00094F31" w:rsidRPr="2D6DF77C">
              <w:rPr>
                <w:rFonts w:ascii="Calibri" w:eastAsia="Calibri" w:hAnsi="Calibri" w:cs="Calibri"/>
              </w:rPr>
              <w:t>n=32,116</w:t>
            </w:r>
            <w:r w:rsidR="00094F31">
              <w:rPr>
                <w:rFonts w:ascii="Calibri" w:eastAsia="Calibri" w:hAnsi="Calibri" w:cs="Calibri"/>
              </w:rPr>
              <w:t>;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D48A874" w14:textId="2798AB5E"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3F0D5C5" w14:textId="47D3B91D" w:rsidR="2D6DF77C" w:rsidRDefault="2D6DF77C" w:rsidP="2D6DF77C">
            <w:pPr>
              <w:spacing w:after="0"/>
              <w:jc w:val="center"/>
            </w:pPr>
            <w:r w:rsidRPr="2D6DF77C">
              <w:rPr>
                <w:rFonts w:ascii="Calibri" w:eastAsia="Calibri" w:hAnsi="Calibri" w:cs="Calibri"/>
              </w:rPr>
              <w:t xml:space="preserve"> </w:t>
            </w:r>
          </w:p>
        </w:tc>
      </w:tr>
      <w:tr w:rsidR="2D6DF77C" w14:paraId="004453B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AA95948" w14:textId="57E92C19" w:rsidR="2D6DF77C" w:rsidRDefault="2D6DF77C" w:rsidP="2D6DF77C">
            <w:pPr>
              <w:spacing w:after="0"/>
            </w:pPr>
            <w:r w:rsidRPr="2D6DF77C">
              <w:rPr>
                <w:rFonts w:ascii="Calibri" w:eastAsia="Calibri" w:hAnsi="Calibri" w:cs="Calibri"/>
              </w:rPr>
              <w:t xml:space="preserve">  White British</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37F35C" w14:textId="2962E8D3" w:rsidR="2D6DF77C" w:rsidRPr="00E73987" w:rsidRDefault="2D6DF77C" w:rsidP="2D6DF77C">
            <w:pPr>
              <w:spacing w:after="0"/>
              <w:jc w:val="center"/>
              <w:rPr>
                <w:b/>
                <w:bCs/>
              </w:rPr>
            </w:pPr>
            <w:r w:rsidRPr="00E73987">
              <w:rPr>
                <w:rFonts w:ascii="Calibri" w:eastAsia="Calibri" w:hAnsi="Calibri" w:cs="Calibri"/>
                <w:b/>
                <w:bCs/>
              </w:rPr>
              <w:t>20,467 (63.7%)</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CD1890" w14:textId="16FE9BF8" w:rsidR="2D6DF77C" w:rsidRPr="00E73987" w:rsidRDefault="2D6DF77C" w:rsidP="2D6DF77C">
            <w:pPr>
              <w:spacing w:after="0"/>
              <w:jc w:val="center"/>
              <w:rPr>
                <w:b/>
                <w:bCs/>
              </w:rPr>
            </w:pPr>
            <w:r w:rsidRPr="00E73987">
              <w:rPr>
                <w:rFonts w:ascii="Calibri" w:eastAsia="Calibri" w:hAnsi="Calibri" w:cs="Calibri"/>
                <w:b/>
                <w:bCs/>
              </w:rPr>
              <w:t>7,037 (72.9%)</w:t>
            </w:r>
          </w:p>
        </w:tc>
      </w:tr>
      <w:tr w:rsidR="2D6DF77C" w14:paraId="79202B1F"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7172264" w14:textId="3391D31B" w:rsidR="2D6DF77C" w:rsidRDefault="2D6DF77C" w:rsidP="2D6DF77C">
            <w:pPr>
              <w:spacing w:after="0"/>
            </w:pPr>
            <w:r w:rsidRPr="2D6DF77C">
              <w:rPr>
                <w:rFonts w:ascii="Calibri" w:eastAsia="Calibri" w:hAnsi="Calibri" w:cs="Calibri"/>
              </w:rPr>
              <w:t xml:space="preserve">  Other White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1DE11EC" w14:textId="1726203D" w:rsidR="2D6DF77C" w:rsidRPr="00E73987" w:rsidRDefault="2D6DF77C" w:rsidP="2D6DF77C">
            <w:pPr>
              <w:spacing w:after="0"/>
              <w:jc w:val="center"/>
              <w:rPr>
                <w:b/>
                <w:bCs/>
              </w:rPr>
            </w:pPr>
            <w:r w:rsidRPr="00E73987">
              <w:rPr>
                <w:rFonts w:ascii="Calibri" w:eastAsia="Calibri" w:hAnsi="Calibri" w:cs="Calibri"/>
                <w:b/>
                <w:bCs/>
              </w:rPr>
              <w:t>1,916 (6.0%)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76AB36" w14:textId="1689ADE0" w:rsidR="2D6DF77C" w:rsidRPr="00E73987" w:rsidRDefault="2D6DF77C" w:rsidP="2D6DF77C">
            <w:pPr>
              <w:spacing w:after="0"/>
              <w:jc w:val="center"/>
              <w:rPr>
                <w:b/>
                <w:bCs/>
              </w:rPr>
            </w:pPr>
            <w:r w:rsidRPr="00E73987">
              <w:rPr>
                <w:rFonts w:ascii="Calibri" w:eastAsia="Calibri" w:hAnsi="Calibri" w:cs="Calibri"/>
                <w:b/>
                <w:bCs/>
              </w:rPr>
              <w:t>469 (4.9%)</w:t>
            </w:r>
          </w:p>
        </w:tc>
      </w:tr>
      <w:tr w:rsidR="2D6DF77C" w14:paraId="253DD5B9"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A987B0E" w14:textId="1CDA35B5" w:rsidR="2D6DF77C" w:rsidRDefault="2D6DF77C" w:rsidP="2D6DF77C">
            <w:pPr>
              <w:spacing w:after="0"/>
            </w:pPr>
            <w:r w:rsidRPr="2D6DF77C">
              <w:rPr>
                <w:rFonts w:ascii="Calibri" w:eastAsia="Calibri" w:hAnsi="Calibri" w:cs="Calibri"/>
              </w:rPr>
              <w:t xml:space="preserve">  Asian</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45347AC" w14:textId="3EC75DFB" w:rsidR="2D6DF77C" w:rsidRDefault="2D6DF77C" w:rsidP="2D6DF77C">
            <w:pPr>
              <w:spacing w:after="0"/>
              <w:jc w:val="center"/>
            </w:pPr>
            <w:r w:rsidRPr="2D6DF77C">
              <w:rPr>
                <w:rFonts w:ascii="Calibri" w:eastAsia="Calibri" w:hAnsi="Calibri" w:cs="Calibri"/>
              </w:rPr>
              <w:t>5,499 (17.1%)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95603B" w14:textId="6EEBEE38" w:rsidR="2D6DF77C" w:rsidRDefault="2D6DF77C" w:rsidP="2D6DF77C">
            <w:pPr>
              <w:spacing w:after="0"/>
              <w:jc w:val="center"/>
            </w:pPr>
            <w:r w:rsidRPr="2D6DF77C">
              <w:rPr>
                <w:rFonts w:ascii="Calibri" w:eastAsia="Calibri" w:hAnsi="Calibri" w:cs="Calibri"/>
              </w:rPr>
              <w:t>1,310 (13.6%)</w:t>
            </w:r>
          </w:p>
        </w:tc>
      </w:tr>
      <w:tr w:rsidR="2D6DF77C" w14:paraId="57490916"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7ABEEA0" w14:textId="086DBC4F" w:rsidR="2D6DF77C" w:rsidRDefault="2D6DF77C" w:rsidP="2D6DF77C">
            <w:pPr>
              <w:spacing w:after="0"/>
            </w:pPr>
            <w:r w:rsidRPr="2D6DF77C">
              <w:rPr>
                <w:rFonts w:ascii="Calibri" w:eastAsia="Calibri" w:hAnsi="Calibri" w:cs="Calibri"/>
              </w:rPr>
              <w:t xml:space="preserve">  Black</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78D3FCB" w14:textId="5CADF63A" w:rsidR="2D6DF77C" w:rsidRDefault="2D6DF77C" w:rsidP="2D6DF77C">
            <w:pPr>
              <w:spacing w:after="0"/>
              <w:jc w:val="center"/>
            </w:pPr>
            <w:r w:rsidRPr="2D6DF77C">
              <w:rPr>
                <w:rFonts w:ascii="Calibri" w:eastAsia="Calibri" w:hAnsi="Calibri" w:cs="Calibri"/>
              </w:rPr>
              <w:t>2,617 (8.1%)</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D0FBA00" w14:textId="23D0B02E" w:rsidR="2D6DF77C" w:rsidRDefault="2D6DF77C" w:rsidP="2D6DF77C">
            <w:pPr>
              <w:spacing w:after="0"/>
              <w:jc w:val="center"/>
            </w:pPr>
            <w:r w:rsidRPr="2D6DF77C">
              <w:rPr>
                <w:rFonts w:ascii="Calibri" w:eastAsia="Calibri" w:hAnsi="Calibri" w:cs="Calibri"/>
              </w:rPr>
              <w:t>479 (5.0%)</w:t>
            </w:r>
          </w:p>
        </w:tc>
      </w:tr>
      <w:tr w:rsidR="2D6DF77C" w14:paraId="1D8F4CE0"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FF5AE0D" w14:textId="403B31DB" w:rsidR="2D6DF77C" w:rsidRDefault="2D6DF77C" w:rsidP="2D6DF77C">
            <w:pPr>
              <w:spacing w:after="0"/>
            </w:pPr>
            <w:r w:rsidRPr="2D6DF77C">
              <w:rPr>
                <w:rFonts w:ascii="Calibri" w:eastAsia="Calibri" w:hAnsi="Calibri" w:cs="Calibri"/>
              </w:rPr>
              <w:t xml:space="preserve">  Mixed/other</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308A5C0" w14:textId="641DEED6" w:rsidR="2D6DF77C" w:rsidRDefault="2D6DF77C" w:rsidP="2D6DF77C">
            <w:pPr>
              <w:spacing w:after="0"/>
              <w:jc w:val="center"/>
            </w:pPr>
            <w:r w:rsidRPr="2D6DF77C">
              <w:rPr>
                <w:rFonts w:ascii="Calibri" w:eastAsia="Calibri" w:hAnsi="Calibri" w:cs="Calibri"/>
              </w:rPr>
              <w:t>1,617 (5.0%)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68DA1EC" w14:textId="5B346B1D" w:rsidR="2D6DF77C" w:rsidRDefault="2D6DF77C" w:rsidP="2D6DF77C">
            <w:pPr>
              <w:spacing w:after="0"/>
              <w:jc w:val="center"/>
            </w:pPr>
            <w:r w:rsidRPr="2D6DF77C">
              <w:rPr>
                <w:rFonts w:ascii="Calibri" w:eastAsia="Calibri" w:hAnsi="Calibri" w:cs="Calibri"/>
              </w:rPr>
              <w:t>359 (3.7%)</w:t>
            </w:r>
          </w:p>
        </w:tc>
      </w:tr>
      <w:tr w:rsidR="2D6DF77C" w14:paraId="0454329E"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FAE4321" w14:textId="30A0E5B2" w:rsidR="2D6DF77C" w:rsidRDefault="2D6DF77C" w:rsidP="2D6DF77C">
            <w:pPr>
              <w:spacing w:after="0"/>
            </w:pPr>
            <w:r w:rsidRPr="2D6DF77C">
              <w:rPr>
                <w:rFonts w:ascii="Calibri" w:eastAsia="Calibri" w:hAnsi="Calibri" w:cs="Calibri"/>
              </w:rPr>
              <w:t>Sex</w:t>
            </w:r>
            <w:r w:rsidR="00094F31">
              <w:rPr>
                <w:rFonts w:ascii="Calibri" w:eastAsia="Calibri" w:hAnsi="Calibri" w:cs="Calibri"/>
              </w:rPr>
              <w:t xml:space="preserve"> (</w:t>
            </w:r>
            <w:r w:rsidR="00094F31" w:rsidRPr="2D6DF77C">
              <w:rPr>
                <w:rFonts w:ascii="Calibri" w:eastAsia="Calibri" w:hAnsi="Calibri" w:cs="Calibri"/>
              </w:rPr>
              <w:t>n=32,116</w:t>
            </w:r>
            <w:r w:rsidR="00094F31">
              <w:rPr>
                <w:rFonts w:ascii="Calibri" w:eastAsia="Calibri" w:hAnsi="Calibri" w:cs="Calibri"/>
              </w:rPr>
              <w:t>; 100%)</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132BAA2" w14:textId="26F2F67D" w:rsidR="2D6DF77C" w:rsidRDefault="2D6DF77C" w:rsidP="2D6DF77C">
            <w:pPr>
              <w:spacing w:after="0"/>
              <w:jc w:val="center"/>
            </w:pP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BF92716" w14:textId="32CB6266" w:rsidR="2D6DF77C" w:rsidRDefault="2D6DF77C" w:rsidP="2D6DF77C">
            <w:pPr>
              <w:spacing w:after="0"/>
              <w:jc w:val="center"/>
            </w:pPr>
            <w:r w:rsidRPr="2D6DF77C">
              <w:rPr>
                <w:rFonts w:ascii="Calibri" w:eastAsia="Calibri" w:hAnsi="Calibri" w:cs="Calibri"/>
              </w:rPr>
              <w:t xml:space="preserve"> </w:t>
            </w:r>
          </w:p>
        </w:tc>
      </w:tr>
      <w:tr w:rsidR="2D6DF77C" w14:paraId="1FF1040D"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42F886F" w14:textId="27DB6BA6" w:rsidR="2D6DF77C" w:rsidRDefault="2D6DF77C" w:rsidP="2D6DF77C">
            <w:pPr>
              <w:spacing w:after="0"/>
            </w:pPr>
            <w:r w:rsidRPr="2D6DF77C">
              <w:rPr>
                <w:rFonts w:ascii="Calibri" w:eastAsia="Calibri" w:hAnsi="Calibri" w:cs="Calibri"/>
              </w:rPr>
              <w:t xml:space="preserve">  Female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469620" w14:textId="7974D70F" w:rsidR="2D6DF77C" w:rsidRDefault="2D6DF77C" w:rsidP="2D6DF77C">
            <w:pPr>
              <w:spacing w:after="0"/>
              <w:jc w:val="center"/>
            </w:pPr>
            <w:r w:rsidRPr="2D6DF77C">
              <w:rPr>
                <w:rFonts w:ascii="Calibri" w:eastAsia="Calibri" w:hAnsi="Calibri" w:cs="Calibri"/>
              </w:rPr>
              <w:t>18,156 (56.5%)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5987EF" w14:textId="2EDEE957" w:rsidR="2D6DF77C" w:rsidRDefault="2D6DF77C" w:rsidP="2D6DF77C">
            <w:pPr>
              <w:spacing w:after="0"/>
              <w:jc w:val="center"/>
            </w:pPr>
            <w:r w:rsidRPr="2D6DF77C">
              <w:rPr>
                <w:rFonts w:ascii="Calibri" w:eastAsia="Calibri" w:hAnsi="Calibri" w:cs="Calibri"/>
              </w:rPr>
              <w:t>5,735 (59.4%)</w:t>
            </w:r>
          </w:p>
        </w:tc>
      </w:tr>
      <w:tr w:rsidR="2D6DF77C" w14:paraId="325CAE54" w14:textId="77777777" w:rsidTr="0DAE4DC4">
        <w:trPr>
          <w:trHeight w:val="285"/>
        </w:trPr>
        <w:tc>
          <w:tcPr>
            <w:tcW w:w="4318"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093AEC6" w14:textId="277FD56F" w:rsidR="2D6DF77C" w:rsidRDefault="2D6DF77C" w:rsidP="2D6DF77C">
            <w:pPr>
              <w:spacing w:after="0"/>
            </w:pPr>
            <w:r w:rsidRPr="2D6DF77C">
              <w:rPr>
                <w:rFonts w:ascii="Calibri" w:eastAsia="Calibri" w:hAnsi="Calibri" w:cs="Calibri"/>
              </w:rPr>
              <w:t xml:space="preserve">  Male</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7E25DB0" w14:textId="26816640" w:rsidR="2D6DF77C" w:rsidRDefault="2D6DF77C" w:rsidP="2D6DF77C">
            <w:pPr>
              <w:spacing w:after="0"/>
              <w:jc w:val="center"/>
            </w:pPr>
            <w:r w:rsidRPr="2D6DF77C">
              <w:rPr>
                <w:rFonts w:ascii="Calibri" w:eastAsia="Calibri" w:hAnsi="Calibri" w:cs="Calibri"/>
              </w:rPr>
              <w:t>13,960 (43.5%)</w:t>
            </w:r>
          </w:p>
        </w:tc>
        <w:tc>
          <w:tcPr>
            <w:tcW w:w="207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F47485F" w14:textId="79EDC9FB" w:rsidR="2D6DF77C" w:rsidRDefault="2D6DF77C" w:rsidP="2D6DF77C">
            <w:pPr>
              <w:spacing w:after="0"/>
              <w:jc w:val="center"/>
            </w:pPr>
            <w:r w:rsidRPr="2D6DF77C">
              <w:rPr>
                <w:rFonts w:ascii="Calibri" w:eastAsia="Calibri" w:hAnsi="Calibri" w:cs="Calibri"/>
              </w:rPr>
              <w:t>3,919 (40.6%)</w:t>
            </w:r>
          </w:p>
        </w:tc>
      </w:tr>
    </w:tbl>
    <w:p w14:paraId="7789054A" w14:textId="501035D4" w:rsidR="00711DAA" w:rsidRDefault="00BC30FA" w:rsidP="00711DAA">
      <w:pPr>
        <w:rPr>
          <w:lang w:val="en-US"/>
        </w:rPr>
      </w:pPr>
      <w:r>
        <w:rPr>
          <w:rFonts w:ascii="Segoe UI" w:hAnsi="Segoe UI" w:cs="Segoe UI"/>
          <w:sz w:val="18"/>
          <w:szCs w:val="18"/>
        </w:rPr>
        <w:t>T</w:t>
      </w:r>
      <w:r w:rsidRPr="00BC30FA">
        <w:t>he table gives descriptive summary statistics for the full US sample and the subsample with complete data that was used for our analysis</w:t>
      </w:r>
      <w:r w:rsidR="006F4B39">
        <w:t>.</w:t>
      </w:r>
      <w:r w:rsidRPr="00BC30FA">
        <w:t xml:space="preserve"> </w:t>
      </w:r>
      <w:r w:rsidR="006F4B39">
        <w:t>C</w:t>
      </w:r>
      <w:r w:rsidRPr="00BC30FA">
        <w:t>omplete cases seem to be older, less educated and more likely to be native British</w:t>
      </w:r>
      <w:r w:rsidR="006F4B39">
        <w:t>.</w:t>
      </w:r>
    </w:p>
    <w:p w14:paraId="272A758C" w14:textId="0972C719" w:rsidR="00D62F04" w:rsidRDefault="62C588FB" w:rsidP="00D62F04">
      <w:pPr>
        <w:pStyle w:val="Heading1"/>
        <w:rPr>
          <w:lang w:val="en-US"/>
        </w:rPr>
      </w:pPr>
      <w:r w:rsidRPr="0DFBB462">
        <w:rPr>
          <w:lang w:val="en-US"/>
        </w:rPr>
        <w:lastRenderedPageBreak/>
        <w:t>J</w:t>
      </w:r>
      <w:r w:rsidR="00A940D2" w:rsidRPr="0DFBB462">
        <w:rPr>
          <w:lang w:val="en-US"/>
        </w:rPr>
        <w:t xml:space="preserve">ustification </w:t>
      </w:r>
      <w:r w:rsidR="1382A620" w:rsidRPr="0DFBB462">
        <w:rPr>
          <w:lang w:val="en-US"/>
        </w:rPr>
        <w:t>of</w:t>
      </w:r>
      <w:r w:rsidR="00A940D2" w:rsidRPr="0DFBB462">
        <w:rPr>
          <w:lang w:val="en-US"/>
        </w:rPr>
        <w:t xml:space="preserve"> the definition of individual response </w:t>
      </w:r>
    </w:p>
    <w:p w14:paraId="317D6778" w14:textId="50A60B00" w:rsidR="00E915DC" w:rsidRPr="00D62F04" w:rsidRDefault="0A8B5777" w:rsidP="00D62F04">
      <w:pPr>
        <w:rPr>
          <w:lang w:val="en-US"/>
        </w:rPr>
      </w:pPr>
      <w:r w:rsidRPr="0DAE4DC4">
        <w:rPr>
          <w:lang w:val="en-US"/>
        </w:rPr>
        <w:t xml:space="preserve">Among recruited households, </w:t>
      </w:r>
      <w:r w:rsidR="006A3D6E" w:rsidRPr="0DAE4DC4">
        <w:rPr>
          <w:lang w:val="en-US"/>
        </w:rPr>
        <w:t xml:space="preserve"> individual</w:t>
      </w:r>
      <w:r w:rsidR="125A3C76" w:rsidRPr="0DAE4DC4">
        <w:rPr>
          <w:lang w:val="en-US"/>
        </w:rPr>
        <w:t>s</w:t>
      </w:r>
      <w:r w:rsidR="006A3D6E" w:rsidRPr="0DAE4DC4">
        <w:rPr>
          <w:lang w:val="en-US"/>
        </w:rPr>
        <w:t xml:space="preserve"> can choose to </w:t>
      </w:r>
      <w:r w:rsidR="55B00F0E" w:rsidRPr="0DAE4DC4">
        <w:rPr>
          <w:lang w:val="en-US"/>
        </w:rPr>
        <w:t>be interviewed</w:t>
      </w:r>
      <w:r w:rsidR="3AB9FB22" w:rsidRPr="0DAE4DC4">
        <w:rPr>
          <w:lang w:val="en-US"/>
        </w:rPr>
        <w:t xml:space="preserve"> (“respond”)</w:t>
      </w:r>
      <w:r w:rsidR="55B00F0E" w:rsidRPr="0DAE4DC4">
        <w:rPr>
          <w:lang w:val="en-US"/>
        </w:rPr>
        <w:t xml:space="preserve"> </w:t>
      </w:r>
      <w:r w:rsidR="006A3D6E" w:rsidRPr="0DAE4DC4">
        <w:rPr>
          <w:lang w:val="en-US"/>
        </w:rPr>
        <w:t>or not at the first wave</w:t>
      </w:r>
      <w:r w:rsidR="00593339" w:rsidRPr="0DAE4DC4">
        <w:rPr>
          <w:lang w:val="en-US"/>
        </w:rPr>
        <w:t xml:space="preserve"> in which they are an adult</w:t>
      </w:r>
      <w:r w:rsidR="00341D80" w:rsidRPr="0DAE4DC4">
        <w:rPr>
          <w:lang w:val="en-US"/>
        </w:rPr>
        <w:t xml:space="preserve"> </w:t>
      </w:r>
      <w:r w:rsidR="00AA4D4A" w:rsidRPr="0DAE4DC4">
        <w:rPr>
          <w:lang w:val="en-US"/>
        </w:rPr>
        <w:t xml:space="preserve"> </w:t>
      </w:r>
      <w:r w:rsidR="003B6AA5">
        <w:rPr>
          <w:lang w:val="en-US"/>
        </w:rPr>
        <w:t>e</w:t>
      </w:r>
      <w:r w:rsidR="00AA4D4A" w:rsidRPr="0DAE4DC4">
        <w:rPr>
          <w:lang w:val="en-US"/>
        </w:rPr>
        <w:t>ven if an individual does not respond at this wave</w:t>
      </w:r>
      <w:r w:rsidR="00C31476" w:rsidRPr="0DAE4DC4">
        <w:rPr>
          <w:lang w:val="en-US"/>
        </w:rPr>
        <w:t>, he/she might respond subsequently</w:t>
      </w:r>
      <w:r w:rsidR="00F17AA8" w:rsidRPr="0DAE4DC4">
        <w:rPr>
          <w:lang w:val="en-US"/>
        </w:rPr>
        <w:t>. Therefore, these individuals could have – in theory – been included</w:t>
      </w:r>
      <w:r w:rsidR="001A61A6" w:rsidRPr="0DAE4DC4">
        <w:rPr>
          <w:lang w:val="en-US"/>
        </w:rPr>
        <w:t xml:space="preserve"> in the model for </w:t>
      </w:r>
      <w:r w:rsidR="1E96BC9F" w:rsidRPr="0DAE4DC4">
        <w:rPr>
          <w:lang w:val="en-US"/>
        </w:rPr>
        <w:t xml:space="preserve">estimating the </w:t>
      </w:r>
      <w:r w:rsidR="00116963" w:rsidRPr="0DAE4DC4">
        <w:rPr>
          <w:lang w:val="en-US"/>
        </w:rPr>
        <w:t>complete-case weight.</w:t>
      </w:r>
      <w:r w:rsidR="00341D80" w:rsidRPr="0DAE4DC4">
        <w:rPr>
          <w:lang w:val="en-US"/>
        </w:rPr>
        <w:t xml:space="preserve"> </w:t>
      </w:r>
      <w:r w:rsidR="162E6E63" w:rsidRPr="0DAE4DC4">
        <w:rPr>
          <w:lang w:val="en-US"/>
        </w:rPr>
        <w:t>However, the majority (</w:t>
      </w:r>
      <w:r w:rsidR="00540902">
        <w:rPr>
          <w:lang w:val="en-US"/>
        </w:rPr>
        <w:t>6169/9649=</w:t>
      </w:r>
      <w:r w:rsidR="00893026">
        <w:rPr>
          <w:lang w:val="en-US"/>
        </w:rPr>
        <w:t>6</w:t>
      </w:r>
      <w:r w:rsidR="00540902">
        <w:rPr>
          <w:lang w:val="en-US"/>
        </w:rPr>
        <w:t>4</w:t>
      </w:r>
      <w:r w:rsidR="162E6E63" w:rsidRPr="0DAE4DC4">
        <w:rPr>
          <w:lang w:val="en-US"/>
        </w:rPr>
        <w:t>%) of individuals who did not respond at their first wave of inclusion, did not respond at any further waves</w:t>
      </w:r>
      <w:r w:rsidR="7D931BF1" w:rsidRPr="0DAE4DC4">
        <w:rPr>
          <w:lang w:val="en-US"/>
        </w:rPr>
        <w:t>; these individuals could not be included in the model for estimating the complete case weight because they would not have any individual level data apart from basic demographic information. Thus, w</w:t>
      </w:r>
      <w:r w:rsidR="00341D80" w:rsidRPr="0DAE4DC4">
        <w:rPr>
          <w:lang w:val="en-US"/>
        </w:rPr>
        <w:t xml:space="preserve">e </w:t>
      </w:r>
      <w:r w:rsidR="56318E92" w:rsidRPr="0DAE4DC4">
        <w:rPr>
          <w:lang w:val="en-US"/>
        </w:rPr>
        <w:t xml:space="preserve">decided to estimate </w:t>
      </w:r>
      <w:r w:rsidR="00F256B3" w:rsidRPr="0DAE4DC4">
        <w:rPr>
          <w:lang w:val="en-US"/>
        </w:rPr>
        <w:t xml:space="preserve">the probability of being a complete case </w:t>
      </w:r>
      <w:r w:rsidR="469E4660" w:rsidRPr="0DAE4DC4">
        <w:rPr>
          <w:lang w:val="en-US"/>
        </w:rPr>
        <w:t xml:space="preserve">conditional on having </w:t>
      </w:r>
      <w:r w:rsidR="006C038D" w:rsidRPr="0DAE4DC4">
        <w:rPr>
          <w:lang w:val="en-US"/>
        </w:rPr>
        <w:t xml:space="preserve">responded </w:t>
      </w:r>
      <w:r w:rsidR="42F41A1A" w:rsidRPr="0DAE4DC4">
        <w:rPr>
          <w:lang w:val="en-US"/>
        </w:rPr>
        <w:t xml:space="preserve">as an individual at the first eligible wave and </w:t>
      </w:r>
      <w:r w:rsidR="006C038D" w:rsidRPr="0DAE4DC4">
        <w:rPr>
          <w:lang w:val="en-US"/>
        </w:rPr>
        <w:t xml:space="preserve">given </w:t>
      </w:r>
      <w:r w:rsidR="5A182C8D" w:rsidRPr="0DAE4DC4">
        <w:rPr>
          <w:lang w:val="en-US"/>
        </w:rPr>
        <w:t xml:space="preserve">that their </w:t>
      </w:r>
      <w:r w:rsidR="006C038D" w:rsidRPr="0DAE4DC4">
        <w:rPr>
          <w:lang w:val="en-US"/>
        </w:rPr>
        <w:t xml:space="preserve">household </w:t>
      </w:r>
      <w:r w:rsidR="27DCAE3F" w:rsidRPr="0DAE4DC4">
        <w:rPr>
          <w:lang w:val="en-US"/>
        </w:rPr>
        <w:t xml:space="preserve">was </w:t>
      </w:r>
      <w:r w:rsidR="006C038D" w:rsidRPr="0DAE4DC4">
        <w:rPr>
          <w:lang w:val="en-US"/>
        </w:rPr>
        <w:t>recruite</w:t>
      </w:r>
      <w:r w:rsidR="009D24F0" w:rsidRPr="0DAE4DC4">
        <w:rPr>
          <w:lang w:val="en-US"/>
        </w:rPr>
        <w:t>d</w:t>
      </w:r>
      <w:r w:rsidR="3DCD07E6" w:rsidRPr="0DAE4DC4">
        <w:rPr>
          <w:lang w:val="en-US"/>
        </w:rPr>
        <w:t xml:space="preserve">. As such </w:t>
      </w:r>
      <w:r w:rsidR="009D24F0" w:rsidRPr="0DAE4DC4">
        <w:rPr>
          <w:lang w:val="en-US"/>
        </w:rPr>
        <w:t>individual</w:t>
      </w:r>
      <w:r w:rsidR="275A994B" w:rsidRPr="0DAE4DC4">
        <w:rPr>
          <w:lang w:val="en-US"/>
        </w:rPr>
        <w:t>s</w:t>
      </w:r>
      <w:r w:rsidR="009D24F0" w:rsidRPr="0DAE4DC4">
        <w:rPr>
          <w:lang w:val="en-US"/>
        </w:rPr>
        <w:t xml:space="preserve"> who d</w:t>
      </w:r>
      <w:r w:rsidR="5851BCC8" w:rsidRPr="0DAE4DC4">
        <w:rPr>
          <w:lang w:val="en-US"/>
        </w:rPr>
        <w:t>id</w:t>
      </w:r>
      <w:r w:rsidR="14565493" w:rsidRPr="0DAE4DC4">
        <w:rPr>
          <w:lang w:val="en-US"/>
        </w:rPr>
        <w:t xml:space="preserve"> </w:t>
      </w:r>
      <w:r w:rsidR="009D24F0" w:rsidRPr="0DAE4DC4">
        <w:rPr>
          <w:lang w:val="en-US"/>
        </w:rPr>
        <w:t xml:space="preserve">not respond at </w:t>
      </w:r>
      <w:r w:rsidR="7164CF31" w:rsidRPr="0DAE4DC4">
        <w:rPr>
          <w:lang w:val="en-US"/>
        </w:rPr>
        <w:t xml:space="preserve">their initial wave </w:t>
      </w:r>
      <w:r w:rsidR="3C2E447E" w:rsidRPr="0DAE4DC4">
        <w:rPr>
          <w:lang w:val="en-US"/>
        </w:rPr>
        <w:t xml:space="preserve"> </w:t>
      </w:r>
      <w:r w:rsidR="44AF1130" w:rsidRPr="0DAE4DC4">
        <w:rPr>
          <w:lang w:val="en-US"/>
        </w:rPr>
        <w:t>are</w:t>
      </w:r>
      <w:r w:rsidR="009D24F0" w:rsidRPr="0DAE4DC4">
        <w:rPr>
          <w:lang w:val="en-US"/>
        </w:rPr>
        <w:t xml:space="preserve"> dropped.</w:t>
      </w:r>
    </w:p>
    <w:p w14:paraId="1B48270B" w14:textId="72B8F469" w:rsidR="015C984C" w:rsidRDefault="015C984C" w:rsidP="00D62F04">
      <w:pPr>
        <w:pStyle w:val="Heading1"/>
        <w:rPr>
          <w:lang w:val="en-US"/>
        </w:rPr>
      </w:pPr>
      <w:r w:rsidRPr="183D9157">
        <w:rPr>
          <w:lang w:val="en-US"/>
        </w:rPr>
        <w:t xml:space="preserve">Covariates for </w:t>
      </w:r>
      <w:r w:rsidRPr="00D62F04">
        <w:t>deriving</w:t>
      </w:r>
      <w:r w:rsidRPr="183D9157">
        <w:rPr>
          <w:lang w:val="en-US"/>
        </w:rPr>
        <w:t xml:space="preserve"> individual participation weight.</w:t>
      </w:r>
    </w:p>
    <w:p w14:paraId="2939963F" w14:textId="7502BA75" w:rsidR="00711DAA" w:rsidRDefault="4D9F205D">
      <w:r>
        <w:t>The covariates used are recorded at recruitment (rather than wave 9): three individual characteristics are included in the model for individual initial response: age (grouped as 16-19, 20-24, 25-29, 30-39, 40-49, 50-60), sex, ethnicity (grouped as above); seven household characteristics were</w:t>
      </w:r>
      <w:r w:rsidR="438A5EC9">
        <w:t>:</w:t>
      </w:r>
      <w:r>
        <w:t xml:space="preserve"> net income in quintiles, whether or not there was at least one person in the household in paid employment, the highest household qualification (grouped as above), the number of bedrooms (1, 2, 3, 4 or more), housing tenure (owned/mortgaged, private rented, housing association/council rented/other), household size (1, 2, 3, 4 or more), and whether anyone in the household was born in the UK; three additional characteristics included government region (North East, North West, Yorkshire and the Humber, East Midlands, West Midlands, East of England, London, South East, South West, Wales, Scotland, Northern Ireland), sample origin (GPS GB, GPS NI, EMB, IEMB), and the wave at which an individual was first eligible for the adult interview. This model includes thirteen variables with all </w:t>
      </w:r>
      <w:r w:rsidR="00F12E8E">
        <w:t>possible two-way interactions among these variables</w:t>
      </w:r>
      <w:r>
        <w:t>, some coefficients of which might be set to zero using lasso. If only one person is in a household, the probability of responding is 100%.</w:t>
      </w:r>
    </w:p>
    <w:sectPr w:rsidR="00711D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6068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70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ED"/>
    <w:rsid w:val="0005066D"/>
    <w:rsid w:val="0007400A"/>
    <w:rsid w:val="00094F31"/>
    <w:rsid w:val="000A6471"/>
    <w:rsid w:val="000B4771"/>
    <w:rsid w:val="000D505E"/>
    <w:rsid w:val="000E5250"/>
    <w:rsid w:val="001015E2"/>
    <w:rsid w:val="00116963"/>
    <w:rsid w:val="001517D0"/>
    <w:rsid w:val="00172E02"/>
    <w:rsid w:val="001760C1"/>
    <w:rsid w:val="00192A5F"/>
    <w:rsid w:val="001A61A6"/>
    <w:rsid w:val="001E2A92"/>
    <w:rsid w:val="001F3592"/>
    <w:rsid w:val="00341153"/>
    <w:rsid w:val="00341D80"/>
    <w:rsid w:val="00395E27"/>
    <w:rsid w:val="003B6AA5"/>
    <w:rsid w:val="003D29ED"/>
    <w:rsid w:val="004875F4"/>
    <w:rsid w:val="00530148"/>
    <w:rsid w:val="00540902"/>
    <w:rsid w:val="00593339"/>
    <w:rsid w:val="005E4C14"/>
    <w:rsid w:val="00620FC6"/>
    <w:rsid w:val="00692617"/>
    <w:rsid w:val="006A3D6E"/>
    <w:rsid w:val="006B7784"/>
    <w:rsid w:val="006C038D"/>
    <w:rsid w:val="006F4B39"/>
    <w:rsid w:val="00711DAA"/>
    <w:rsid w:val="007155A6"/>
    <w:rsid w:val="00727853"/>
    <w:rsid w:val="007E2D8C"/>
    <w:rsid w:val="0082127E"/>
    <w:rsid w:val="00864C13"/>
    <w:rsid w:val="00893026"/>
    <w:rsid w:val="008D10A4"/>
    <w:rsid w:val="00980263"/>
    <w:rsid w:val="009A0B8F"/>
    <w:rsid w:val="009B599E"/>
    <w:rsid w:val="009C2F07"/>
    <w:rsid w:val="009C6400"/>
    <w:rsid w:val="009D24F0"/>
    <w:rsid w:val="009D4A87"/>
    <w:rsid w:val="009D7729"/>
    <w:rsid w:val="009E712C"/>
    <w:rsid w:val="00A2375C"/>
    <w:rsid w:val="00A603EA"/>
    <w:rsid w:val="00A940D2"/>
    <w:rsid w:val="00AA4D4A"/>
    <w:rsid w:val="00AD3DB2"/>
    <w:rsid w:val="00B07A28"/>
    <w:rsid w:val="00B80024"/>
    <w:rsid w:val="00BB7B18"/>
    <w:rsid w:val="00BC30FA"/>
    <w:rsid w:val="00BD4C1E"/>
    <w:rsid w:val="00BF3A83"/>
    <w:rsid w:val="00C31476"/>
    <w:rsid w:val="00C328CD"/>
    <w:rsid w:val="00C6058E"/>
    <w:rsid w:val="00D150CA"/>
    <w:rsid w:val="00D31F29"/>
    <w:rsid w:val="00D60AA7"/>
    <w:rsid w:val="00D62F04"/>
    <w:rsid w:val="00D7591B"/>
    <w:rsid w:val="00D86A4A"/>
    <w:rsid w:val="00DA2FF4"/>
    <w:rsid w:val="00DB3886"/>
    <w:rsid w:val="00DD0F1D"/>
    <w:rsid w:val="00DE571A"/>
    <w:rsid w:val="00DF3510"/>
    <w:rsid w:val="00E26AA5"/>
    <w:rsid w:val="00E53E9F"/>
    <w:rsid w:val="00E66A20"/>
    <w:rsid w:val="00E73987"/>
    <w:rsid w:val="00E915DC"/>
    <w:rsid w:val="00ED3938"/>
    <w:rsid w:val="00F12E8E"/>
    <w:rsid w:val="00F16F37"/>
    <w:rsid w:val="00F17AA8"/>
    <w:rsid w:val="00F256B3"/>
    <w:rsid w:val="00F449A9"/>
    <w:rsid w:val="00F9220C"/>
    <w:rsid w:val="015C984C"/>
    <w:rsid w:val="0470E6AC"/>
    <w:rsid w:val="07D5EBAE"/>
    <w:rsid w:val="08B79105"/>
    <w:rsid w:val="0A8B5777"/>
    <w:rsid w:val="0DAE4DC4"/>
    <w:rsid w:val="0DFBB462"/>
    <w:rsid w:val="125A3C76"/>
    <w:rsid w:val="1382A620"/>
    <w:rsid w:val="14565493"/>
    <w:rsid w:val="15765F99"/>
    <w:rsid w:val="162E6E63"/>
    <w:rsid w:val="16BF7C2B"/>
    <w:rsid w:val="183D9157"/>
    <w:rsid w:val="1DBAD375"/>
    <w:rsid w:val="1E96BC9F"/>
    <w:rsid w:val="207905EB"/>
    <w:rsid w:val="2101FB84"/>
    <w:rsid w:val="23C328E6"/>
    <w:rsid w:val="275A994B"/>
    <w:rsid w:val="27DCAE3F"/>
    <w:rsid w:val="286B6D02"/>
    <w:rsid w:val="2D47A9BA"/>
    <w:rsid w:val="2D6DF77C"/>
    <w:rsid w:val="2DD51855"/>
    <w:rsid w:val="337702F5"/>
    <w:rsid w:val="36D547C5"/>
    <w:rsid w:val="38B05DBF"/>
    <w:rsid w:val="39F97978"/>
    <w:rsid w:val="3AB9FB22"/>
    <w:rsid w:val="3C2E447E"/>
    <w:rsid w:val="3DCD07E6"/>
    <w:rsid w:val="3EEC1AE9"/>
    <w:rsid w:val="3F239194"/>
    <w:rsid w:val="3F2EF82E"/>
    <w:rsid w:val="4141A5AC"/>
    <w:rsid w:val="41732726"/>
    <w:rsid w:val="422E16F2"/>
    <w:rsid w:val="42F41A1A"/>
    <w:rsid w:val="43252619"/>
    <w:rsid w:val="438A5EC9"/>
    <w:rsid w:val="4485749F"/>
    <w:rsid w:val="44AF1130"/>
    <w:rsid w:val="469E4660"/>
    <w:rsid w:val="48ABCAF2"/>
    <w:rsid w:val="4C989A50"/>
    <w:rsid w:val="4D9F205D"/>
    <w:rsid w:val="55B00F0E"/>
    <w:rsid w:val="56318E92"/>
    <w:rsid w:val="574060E0"/>
    <w:rsid w:val="5851BCC8"/>
    <w:rsid w:val="5A182C8D"/>
    <w:rsid w:val="5E2B2477"/>
    <w:rsid w:val="5EBFDB49"/>
    <w:rsid w:val="62C588FB"/>
    <w:rsid w:val="62EDCA21"/>
    <w:rsid w:val="640AD625"/>
    <w:rsid w:val="6448F1D2"/>
    <w:rsid w:val="65E5A6DA"/>
    <w:rsid w:val="66AD108F"/>
    <w:rsid w:val="66E69AD0"/>
    <w:rsid w:val="6E1229A5"/>
    <w:rsid w:val="7164CF31"/>
    <w:rsid w:val="7339CE22"/>
    <w:rsid w:val="76FD9732"/>
    <w:rsid w:val="79688EDB"/>
    <w:rsid w:val="7A1B0BBF"/>
    <w:rsid w:val="7D931BF1"/>
    <w:rsid w:val="7E0CC8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5314"/>
  <w15:chartTrackingRefBased/>
  <w15:docId w15:val="{DF96A792-C707-4E7C-93BA-290A8C18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86A4A"/>
    <w:pPr>
      <w:keepNext/>
      <w:keepLines/>
      <w:numPr>
        <w:numId w:val="1"/>
      </w:numPr>
      <w:spacing w:before="360" w:after="8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semiHidden/>
    <w:unhideWhenUsed/>
    <w:qFormat/>
    <w:rsid w:val="003D29E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9E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9E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9E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9E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9E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9E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9E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A4A"/>
    <w:rPr>
      <w:rFonts w:asciiTheme="majorHAnsi" w:eastAsiaTheme="majorEastAsia" w:hAnsiTheme="majorHAnsi" w:cstheme="majorBidi"/>
      <w:b/>
      <w:noProof/>
      <w:sz w:val="32"/>
      <w:szCs w:val="40"/>
    </w:rPr>
  </w:style>
  <w:style w:type="character" w:customStyle="1" w:styleId="Heading2Char">
    <w:name w:val="Heading 2 Char"/>
    <w:basedOn w:val="DefaultParagraphFont"/>
    <w:link w:val="Heading2"/>
    <w:uiPriority w:val="9"/>
    <w:semiHidden/>
    <w:rsid w:val="003D29ED"/>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3D29ED"/>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3D29ED"/>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3D29ED"/>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3D29E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3D29E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3D29E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3D29ED"/>
    <w:rPr>
      <w:rFonts w:eastAsiaTheme="majorEastAsia" w:cstheme="majorBidi"/>
      <w:noProof/>
      <w:color w:val="272727" w:themeColor="text1" w:themeTint="D8"/>
    </w:rPr>
  </w:style>
  <w:style w:type="paragraph" w:styleId="Title">
    <w:name w:val="Title"/>
    <w:basedOn w:val="Normal"/>
    <w:next w:val="Normal"/>
    <w:link w:val="TitleChar"/>
    <w:uiPriority w:val="10"/>
    <w:qFormat/>
    <w:rsid w:val="003D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9E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3D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9E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3D29ED"/>
    <w:pPr>
      <w:spacing w:before="160"/>
      <w:jc w:val="center"/>
    </w:pPr>
    <w:rPr>
      <w:i/>
      <w:iCs/>
      <w:color w:val="404040" w:themeColor="text1" w:themeTint="BF"/>
    </w:rPr>
  </w:style>
  <w:style w:type="character" w:customStyle="1" w:styleId="QuoteChar">
    <w:name w:val="Quote Char"/>
    <w:basedOn w:val="DefaultParagraphFont"/>
    <w:link w:val="Quote"/>
    <w:uiPriority w:val="29"/>
    <w:rsid w:val="003D29ED"/>
    <w:rPr>
      <w:i/>
      <w:iCs/>
      <w:noProof/>
      <w:color w:val="404040" w:themeColor="text1" w:themeTint="BF"/>
    </w:rPr>
  </w:style>
  <w:style w:type="paragraph" w:styleId="ListParagraph">
    <w:name w:val="List Paragraph"/>
    <w:basedOn w:val="Normal"/>
    <w:uiPriority w:val="34"/>
    <w:qFormat/>
    <w:rsid w:val="003D29ED"/>
    <w:pPr>
      <w:ind w:left="720"/>
      <w:contextualSpacing/>
    </w:pPr>
  </w:style>
  <w:style w:type="character" w:styleId="IntenseEmphasis">
    <w:name w:val="Intense Emphasis"/>
    <w:basedOn w:val="DefaultParagraphFont"/>
    <w:uiPriority w:val="21"/>
    <w:qFormat/>
    <w:rsid w:val="003D29ED"/>
    <w:rPr>
      <w:i/>
      <w:iCs/>
      <w:color w:val="0F4761" w:themeColor="accent1" w:themeShade="BF"/>
    </w:rPr>
  </w:style>
  <w:style w:type="paragraph" w:styleId="IntenseQuote">
    <w:name w:val="Intense Quote"/>
    <w:basedOn w:val="Normal"/>
    <w:next w:val="Normal"/>
    <w:link w:val="IntenseQuoteChar"/>
    <w:uiPriority w:val="30"/>
    <w:qFormat/>
    <w:rsid w:val="003D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9ED"/>
    <w:rPr>
      <w:i/>
      <w:iCs/>
      <w:noProof/>
      <w:color w:val="0F4761" w:themeColor="accent1" w:themeShade="BF"/>
    </w:rPr>
  </w:style>
  <w:style w:type="character" w:styleId="IntenseReference">
    <w:name w:val="Intense Reference"/>
    <w:basedOn w:val="DefaultParagraphFont"/>
    <w:uiPriority w:val="32"/>
    <w:qFormat/>
    <w:rsid w:val="003D29ED"/>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5066D"/>
    <w:pPr>
      <w:spacing w:after="0" w:line="240" w:lineRule="auto"/>
    </w:pPr>
    <w:rPr>
      <w:noProof/>
    </w:rPr>
  </w:style>
  <w:style w:type="paragraph" w:styleId="CommentSubject">
    <w:name w:val="annotation subject"/>
    <w:basedOn w:val="CommentText"/>
    <w:next w:val="CommentText"/>
    <w:link w:val="CommentSubjectChar"/>
    <w:uiPriority w:val="99"/>
    <w:semiHidden/>
    <w:unhideWhenUsed/>
    <w:rsid w:val="0005066D"/>
    <w:rPr>
      <w:b/>
      <w:bCs/>
    </w:rPr>
  </w:style>
  <w:style w:type="character" w:customStyle="1" w:styleId="CommentSubjectChar">
    <w:name w:val="Comment Subject Char"/>
    <w:basedOn w:val="CommentTextChar"/>
    <w:link w:val="CommentSubject"/>
    <w:uiPriority w:val="99"/>
    <w:semiHidden/>
    <w:rsid w:val="0005066D"/>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28401">
      <w:bodyDiv w:val="1"/>
      <w:marLeft w:val="0"/>
      <w:marRight w:val="0"/>
      <w:marTop w:val="0"/>
      <w:marBottom w:val="0"/>
      <w:divBdr>
        <w:top w:val="none" w:sz="0" w:space="0" w:color="auto"/>
        <w:left w:val="none" w:sz="0" w:space="0" w:color="auto"/>
        <w:bottom w:val="none" w:sz="0" w:space="0" w:color="auto"/>
        <w:right w:val="none" w:sz="0" w:space="0" w:color="auto"/>
      </w:divBdr>
    </w:div>
    <w:div w:id="197746616">
      <w:bodyDiv w:val="1"/>
      <w:marLeft w:val="0"/>
      <w:marRight w:val="0"/>
      <w:marTop w:val="0"/>
      <w:marBottom w:val="0"/>
      <w:divBdr>
        <w:top w:val="none" w:sz="0" w:space="0" w:color="auto"/>
        <w:left w:val="none" w:sz="0" w:space="0" w:color="auto"/>
        <w:bottom w:val="none" w:sz="0" w:space="0" w:color="auto"/>
        <w:right w:val="none" w:sz="0" w:space="0" w:color="auto"/>
      </w:divBdr>
    </w:div>
    <w:div w:id="226496945">
      <w:bodyDiv w:val="1"/>
      <w:marLeft w:val="0"/>
      <w:marRight w:val="0"/>
      <w:marTop w:val="0"/>
      <w:marBottom w:val="0"/>
      <w:divBdr>
        <w:top w:val="none" w:sz="0" w:space="0" w:color="auto"/>
        <w:left w:val="none" w:sz="0" w:space="0" w:color="auto"/>
        <w:bottom w:val="none" w:sz="0" w:space="0" w:color="auto"/>
        <w:right w:val="none" w:sz="0" w:space="0" w:color="auto"/>
      </w:divBdr>
    </w:div>
    <w:div w:id="8084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762BABA245C04FAD9506669770E8B6" ma:contentTypeVersion="6" ma:contentTypeDescription="Create a new document." ma:contentTypeScope="" ma:versionID="dc0b27b5e59017a2206e1d5a1f09f077">
  <xsd:schema xmlns:xsd="http://www.w3.org/2001/XMLSchema" xmlns:xs="http://www.w3.org/2001/XMLSchema" xmlns:p="http://schemas.microsoft.com/office/2006/metadata/properties" xmlns:ns2="707335ae-5471-4e66-b1f9-ed8bab6b182a" xmlns:ns3="722185be-e751-4db3-97de-56d6cf597c8b" targetNamespace="http://schemas.microsoft.com/office/2006/metadata/properties" ma:root="true" ma:fieldsID="3266415c237d89868e65a14db3ae7bfc" ns2:_="" ns3:_="">
    <xsd:import namespace="707335ae-5471-4e66-b1f9-ed8bab6b182a"/>
    <xsd:import namespace="722185be-e751-4db3-97de-56d6cf597c8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335ae-5471-4e66-b1f9-ed8bab6b18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2185be-e751-4db3-97de-56d6cf597c8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2C7B08-5A29-4081-8BBC-04B7C4F16A73}">
  <ds:schemaRefs>
    <ds:schemaRef ds:uri="http://schemas.microsoft.com/sharepoint/v3/contenttype/forms"/>
  </ds:schemaRefs>
</ds:datastoreItem>
</file>

<file path=customXml/itemProps2.xml><?xml version="1.0" encoding="utf-8"?>
<ds:datastoreItem xmlns:ds="http://schemas.openxmlformats.org/officeDocument/2006/customXml" ds:itemID="{7F3EE58B-A8FA-49A2-A6C0-C325D0C57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335ae-5471-4e66-b1f9-ed8bab6b182a"/>
    <ds:schemaRef ds:uri="722185be-e751-4db3-97de-56d6cf597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7F95A5-8E53-4E5F-9FD9-9AA233D841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 Wen</dc:creator>
  <cp:keywords/>
  <dc:description/>
  <cp:lastModifiedBy>Liping Wen</cp:lastModifiedBy>
  <cp:revision>77</cp:revision>
  <dcterms:created xsi:type="dcterms:W3CDTF">2024-06-24T08:45:00Z</dcterms:created>
  <dcterms:modified xsi:type="dcterms:W3CDTF">2025-05-08T18:00:00Z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0x01010096762BABA245C04FAD9506669770E8B6</vt:lpwstr>
  </property>
</Properties>
</file>